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This is </w:t>
      </w:r>
      <w:proofErr w:type="spellStart"/>
      <w:r w:rsidRPr="00D247AD">
        <w:rPr>
          <w:rFonts w:ascii="Courier New" w:hAnsi="Courier New" w:cs="Courier New"/>
          <w:lang w:val="en-US"/>
        </w:rPr>
        <w:t>Jango</w:t>
      </w:r>
      <w:proofErr w:type="spellEnd"/>
      <w:r w:rsidRPr="00D247AD">
        <w:rPr>
          <w:rFonts w:ascii="Courier New" w:hAnsi="Courier New" w:cs="Courier New"/>
          <w:lang w:val="en-US"/>
        </w:rPr>
        <w:t>, an exchange student reading academic articles for his homework.</w:t>
      </w: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And this is his </w:t>
      </w:r>
      <w:proofErr w:type="spellStart"/>
      <w:r w:rsidRPr="00D247AD">
        <w:rPr>
          <w:rFonts w:ascii="Courier New" w:hAnsi="Courier New" w:cs="Courier New"/>
          <w:lang w:val="en-US"/>
        </w:rPr>
        <w:t>tPad</w:t>
      </w:r>
      <w:proofErr w:type="spellEnd"/>
      <w:r w:rsidRPr="00D247AD">
        <w:rPr>
          <w:rFonts w:ascii="Courier New" w:hAnsi="Courier New" w:cs="Courier New"/>
          <w:lang w:val="en-US"/>
        </w:rPr>
        <w:t xml:space="preserve">, a transparent </w:t>
      </w:r>
      <w:del w:id="0" w:author="Kister" w:date="2013-04-05T18:22:00Z">
        <w:r w:rsidRPr="00D247AD" w:rsidDel="00D247AD">
          <w:rPr>
            <w:rFonts w:ascii="Courier New" w:hAnsi="Courier New" w:cs="Courier New"/>
            <w:lang w:val="en-US"/>
          </w:rPr>
          <w:delText xml:space="preserve">display </w:delText>
        </w:r>
      </w:del>
      <w:r w:rsidRPr="00D247AD">
        <w:rPr>
          <w:rFonts w:ascii="Courier New" w:hAnsi="Courier New" w:cs="Courier New"/>
          <w:lang w:val="en-US"/>
        </w:rPr>
        <w:t xml:space="preserve">mobile device </w:t>
      </w:r>
      <w:proofErr w:type="spellStart"/>
      <w:r w:rsidRPr="00D247AD">
        <w:rPr>
          <w:rFonts w:ascii="Courier New" w:hAnsi="Courier New" w:cs="Courier New"/>
          <w:lang w:val="en-US"/>
        </w:rPr>
        <w:t>Jango</w:t>
      </w:r>
      <w:proofErr w:type="spellEnd"/>
      <w:r w:rsidRPr="00D247AD">
        <w:rPr>
          <w:rFonts w:ascii="Courier New" w:hAnsi="Courier New" w:cs="Courier New"/>
          <w:lang w:val="en-US"/>
        </w:rPr>
        <w:t xml:space="preserve"> uses to help him.</w:t>
      </w: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When placed on top of paper</w:t>
      </w:r>
      <w:del w:id="1" w:author="Kister" w:date="2013-04-05T18:21:00Z">
        <w:r w:rsidRPr="00D247AD" w:rsidDel="00D247AD">
          <w:rPr>
            <w:rFonts w:ascii="Courier New" w:hAnsi="Courier New" w:cs="Courier New"/>
            <w:lang w:val="en-US"/>
          </w:rPr>
          <w:delText>s</w:delText>
        </w:r>
      </w:del>
      <w:r w:rsidRPr="00D247AD">
        <w:rPr>
          <w:rFonts w:ascii="Courier New" w:hAnsi="Courier New" w:cs="Courier New"/>
          <w:lang w:val="en-US"/>
        </w:rPr>
        <w:t xml:space="preserve"> documents, the </w:t>
      </w:r>
      <w:proofErr w:type="spellStart"/>
      <w:r w:rsidRPr="00D247AD">
        <w:rPr>
          <w:rFonts w:ascii="Courier New" w:hAnsi="Courier New" w:cs="Courier New"/>
          <w:lang w:val="en-US"/>
        </w:rPr>
        <w:t>tPad</w:t>
      </w:r>
      <w:proofErr w:type="spellEnd"/>
      <w:r w:rsidRPr="00D247AD">
        <w:rPr>
          <w:rFonts w:ascii="Courier New" w:hAnsi="Courier New" w:cs="Courier New"/>
          <w:lang w:val="en-US"/>
        </w:rPr>
        <w:t xml:space="preserve"> augments them with digital functionalities.</w:t>
      </w:r>
    </w:p>
    <w:p w:rsidR="006E1958" w:rsidRPr="00D247AD" w:rsidRDefault="006E1958" w:rsidP="006E1958">
      <w:pPr>
        <w:pStyle w:val="NurText"/>
        <w:rPr>
          <w:rFonts w:ascii="Courier New" w:hAnsi="Courier New" w:cs="Courier New"/>
          <w:lang w:val="en-US"/>
        </w:rPr>
      </w:pP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The </w:t>
      </w:r>
      <w:proofErr w:type="spellStart"/>
      <w:r w:rsidRPr="00D247AD">
        <w:rPr>
          <w:rFonts w:ascii="Courier New" w:hAnsi="Courier New" w:cs="Courier New"/>
          <w:lang w:val="en-US"/>
        </w:rPr>
        <w:t>tPad</w:t>
      </w:r>
      <w:proofErr w:type="spellEnd"/>
      <w:r w:rsidRPr="00D247AD">
        <w:rPr>
          <w:rFonts w:ascii="Courier New" w:hAnsi="Courier New" w:cs="Courier New"/>
          <w:lang w:val="en-US"/>
        </w:rPr>
        <w:t xml:space="preserve"> implements Contact Augmented Reality or </w:t>
      </w:r>
      <w:proofErr w:type="spellStart"/>
      <w:r w:rsidRPr="00D247AD">
        <w:rPr>
          <w:rFonts w:ascii="Courier New" w:hAnsi="Courier New" w:cs="Courier New"/>
          <w:lang w:val="en-US"/>
        </w:rPr>
        <w:t>cAR</w:t>
      </w:r>
      <w:proofErr w:type="spellEnd"/>
      <w:r w:rsidRPr="00D247AD">
        <w:rPr>
          <w:rFonts w:ascii="Courier New" w:hAnsi="Courier New" w:cs="Courier New"/>
          <w:lang w:val="en-US"/>
        </w:rPr>
        <w:t>:</w:t>
      </w: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 </w:t>
      </w:r>
      <w:proofErr w:type="gramStart"/>
      <w:r w:rsidRPr="00D247AD">
        <w:rPr>
          <w:rFonts w:ascii="Courier New" w:hAnsi="Courier New" w:cs="Courier New"/>
          <w:lang w:val="en-US"/>
        </w:rPr>
        <w:t>a</w:t>
      </w:r>
      <w:proofErr w:type="gramEnd"/>
      <w:r w:rsidRPr="00D247AD">
        <w:rPr>
          <w:rFonts w:ascii="Courier New" w:hAnsi="Courier New" w:cs="Courier New"/>
          <w:lang w:val="en-US"/>
        </w:rPr>
        <w:t xml:space="preserve"> type of augmented reality where a mobile device with a transparent display rests in direct contact on the augmented object.</w:t>
      </w:r>
    </w:p>
    <w:p w:rsidR="006E1958" w:rsidRPr="00D247AD" w:rsidRDefault="006E1958" w:rsidP="006E1958">
      <w:pPr>
        <w:pStyle w:val="NurText"/>
        <w:rPr>
          <w:rFonts w:ascii="Courier New" w:hAnsi="Courier New" w:cs="Courier New"/>
          <w:lang w:val="en-US"/>
        </w:rPr>
      </w:pP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With </w:t>
      </w:r>
      <w:proofErr w:type="spellStart"/>
      <w:r w:rsidRPr="00D247AD">
        <w:rPr>
          <w:rFonts w:ascii="Courier New" w:hAnsi="Courier New" w:cs="Courier New"/>
          <w:lang w:val="en-US"/>
        </w:rPr>
        <w:t>cAR</w:t>
      </w:r>
      <w:proofErr w:type="spellEnd"/>
      <w:r w:rsidRPr="00D247AD">
        <w:rPr>
          <w:rFonts w:ascii="Courier New" w:hAnsi="Courier New" w:cs="Courier New"/>
          <w:lang w:val="en-US"/>
        </w:rPr>
        <w:t>, the user sees the real object through the transparent display maintaining properties like lighting, texture, color, age, and wear.</w:t>
      </w:r>
    </w:p>
    <w:p w:rsidR="006E1958" w:rsidRPr="00D247AD" w:rsidRDefault="006E1958" w:rsidP="006E1958">
      <w:pPr>
        <w:pStyle w:val="NurText"/>
        <w:rPr>
          <w:rFonts w:ascii="Courier New" w:hAnsi="Courier New" w:cs="Courier New"/>
          <w:lang w:val="en-US"/>
        </w:rPr>
      </w:pP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In our paper, we explore the interaction design of </w:t>
      </w:r>
      <w:proofErr w:type="spellStart"/>
      <w:r w:rsidRPr="00D247AD">
        <w:rPr>
          <w:rFonts w:ascii="Courier New" w:hAnsi="Courier New" w:cs="Courier New"/>
          <w:lang w:val="en-US"/>
        </w:rPr>
        <w:t>cAR</w:t>
      </w:r>
      <w:proofErr w:type="spellEnd"/>
      <w:r w:rsidRPr="00D247AD">
        <w:rPr>
          <w:rFonts w:ascii="Courier New" w:hAnsi="Courier New" w:cs="Courier New"/>
          <w:lang w:val="en-US"/>
        </w:rPr>
        <w:t xml:space="preserve"> devices, as well as the technical challenges for their implementation.</w:t>
      </w:r>
    </w:p>
    <w:p w:rsidR="006E1958" w:rsidRPr="00D247AD" w:rsidRDefault="006E1958" w:rsidP="006E1958">
      <w:pPr>
        <w:pStyle w:val="NurText"/>
        <w:rPr>
          <w:rFonts w:ascii="Courier New" w:hAnsi="Courier New" w:cs="Courier New"/>
          <w:lang w:val="en-US"/>
        </w:rPr>
      </w:pP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We followed an iterative and user-centric design approach to identify interaction techniques for </w:t>
      </w:r>
      <w:proofErr w:type="spellStart"/>
      <w:r w:rsidRPr="00D247AD">
        <w:rPr>
          <w:rFonts w:ascii="Courier New" w:hAnsi="Courier New" w:cs="Courier New"/>
          <w:lang w:val="en-US"/>
        </w:rPr>
        <w:t>cAR</w:t>
      </w:r>
      <w:proofErr w:type="spellEnd"/>
      <w:r w:rsidRPr="00D247AD">
        <w:rPr>
          <w:rFonts w:ascii="Courier New" w:hAnsi="Courier New" w:cs="Courier New"/>
          <w:lang w:val="en-US"/>
        </w:rPr>
        <w:t xml:space="preserve"> devices.</w:t>
      </w: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We used Active Reading as a potential application area and inspiration source. </w:t>
      </w:r>
    </w:p>
    <w:p w:rsidR="006E1958" w:rsidRPr="00D247AD" w:rsidRDefault="006E1958" w:rsidP="006E1958">
      <w:pPr>
        <w:pStyle w:val="NurText"/>
        <w:rPr>
          <w:rFonts w:ascii="Courier New" w:hAnsi="Courier New" w:cs="Courier New"/>
          <w:lang w:val="en-US"/>
        </w:rPr>
      </w:pP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We identified techniques unique to </w:t>
      </w:r>
      <w:proofErr w:type="spellStart"/>
      <w:r w:rsidRPr="00D247AD">
        <w:rPr>
          <w:rFonts w:ascii="Courier New" w:hAnsi="Courier New" w:cs="Courier New"/>
          <w:lang w:val="en-US"/>
        </w:rPr>
        <w:t>cAR</w:t>
      </w:r>
      <w:proofErr w:type="spellEnd"/>
      <w:r w:rsidRPr="00D247AD">
        <w:rPr>
          <w:rFonts w:ascii="Courier New" w:hAnsi="Courier New" w:cs="Courier New"/>
          <w:lang w:val="en-US"/>
        </w:rPr>
        <w:t xml:space="preserve"> devices like: placing, anchoring, orientation, extraction, area and scribble triggers and flipping. </w:t>
      </w:r>
    </w:p>
    <w:p w:rsidR="006E1958" w:rsidRPr="00D247AD" w:rsidRDefault="006E1958" w:rsidP="006E1958">
      <w:pPr>
        <w:pStyle w:val="NurText"/>
        <w:rPr>
          <w:rFonts w:ascii="Courier New" w:hAnsi="Courier New" w:cs="Courier New"/>
          <w:lang w:val="en-US"/>
        </w:rPr>
      </w:pP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We also adopt other general tangible interaction techniques.</w:t>
      </w:r>
    </w:p>
    <w:p w:rsidR="006E1958" w:rsidRPr="00D247AD" w:rsidRDefault="006E1958" w:rsidP="006E1958">
      <w:pPr>
        <w:pStyle w:val="NurText"/>
        <w:rPr>
          <w:rFonts w:ascii="Courier New" w:hAnsi="Courier New" w:cs="Courier New"/>
          <w:lang w:val="en-US"/>
        </w:rPr>
      </w:pP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When placed on top of an object, the </w:t>
      </w:r>
      <w:proofErr w:type="spellStart"/>
      <w:r w:rsidRPr="00D247AD">
        <w:rPr>
          <w:rFonts w:ascii="Courier New" w:hAnsi="Courier New" w:cs="Courier New"/>
          <w:lang w:val="en-US"/>
        </w:rPr>
        <w:t>cAR</w:t>
      </w:r>
      <w:proofErr w:type="spellEnd"/>
      <w:r w:rsidRPr="00D247AD">
        <w:rPr>
          <w:rFonts w:ascii="Courier New" w:hAnsi="Courier New" w:cs="Courier New"/>
          <w:lang w:val="en-US"/>
        </w:rPr>
        <w:t xml:space="preserve"> device recognizes it and adapt</w:t>
      </w:r>
      <w:ins w:id="2" w:author="Kister" w:date="2013-04-05T18:29:00Z">
        <w:r w:rsidR="00F47276">
          <w:rPr>
            <w:rFonts w:ascii="Courier New" w:hAnsi="Courier New" w:cs="Courier New"/>
            <w:lang w:val="en-US"/>
          </w:rPr>
          <w:t>s</w:t>
        </w:r>
      </w:ins>
      <w:r w:rsidRPr="00D247AD">
        <w:rPr>
          <w:rFonts w:ascii="Courier New" w:hAnsi="Courier New" w:cs="Courier New"/>
          <w:lang w:val="en-US"/>
        </w:rPr>
        <w:t xml:space="preserve">. For example, here the </w:t>
      </w:r>
      <w:proofErr w:type="spellStart"/>
      <w:r w:rsidRPr="00D247AD">
        <w:rPr>
          <w:rFonts w:ascii="Courier New" w:hAnsi="Courier New" w:cs="Courier New"/>
          <w:lang w:val="en-US"/>
        </w:rPr>
        <w:t>tPad</w:t>
      </w:r>
      <w:proofErr w:type="spellEnd"/>
      <w:r w:rsidRPr="00D247AD">
        <w:rPr>
          <w:rFonts w:ascii="Courier New" w:hAnsi="Courier New" w:cs="Courier New"/>
          <w:lang w:val="en-US"/>
        </w:rPr>
        <w:t xml:space="preserve"> loads the digital version of the paper document below.</w:t>
      </w:r>
    </w:p>
    <w:p w:rsidR="006E1958" w:rsidRPr="00D247AD" w:rsidRDefault="006E1958" w:rsidP="006E1958">
      <w:pPr>
        <w:pStyle w:val="NurText"/>
        <w:rPr>
          <w:rFonts w:ascii="Courier New" w:hAnsi="Courier New" w:cs="Courier New"/>
          <w:lang w:val="en-US"/>
        </w:rPr>
      </w:pPr>
    </w:p>
    <w:p w:rsidR="006E1958" w:rsidRPr="00D247AD" w:rsidRDefault="006E1958" w:rsidP="006E1958">
      <w:pPr>
        <w:pStyle w:val="NurText"/>
        <w:rPr>
          <w:rFonts w:ascii="Courier New" w:hAnsi="Courier New" w:cs="Courier New"/>
          <w:lang w:val="en-US"/>
        </w:rPr>
      </w:pPr>
      <w:proofErr w:type="gramStart"/>
      <w:r w:rsidRPr="00D247AD">
        <w:rPr>
          <w:rFonts w:ascii="Courier New" w:hAnsi="Courier New" w:cs="Courier New"/>
          <w:lang w:val="en-US"/>
        </w:rPr>
        <w:t>Anchoring means adding virtual content to specific locations of the physical object.</w:t>
      </w:r>
      <w:proofErr w:type="gramEnd"/>
      <w:r w:rsidRPr="00D247AD">
        <w:rPr>
          <w:rFonts w:ascii="Courier New" w:hAnsi="Courier New" w:cs="Courier New"/>
          <w:lang w:val="en-US"/>
        </w:rPr>
        <w:t xml:space="preserve"> For example, here scribbles are anchored to particular paragraphs of the paper document</w:t>
      </w:r>
    </w:p>
    <w:p w:rsidR="006E1958" w:rsidRPr="00D247AD" w:rsidRDefault="006E1958" w:rsidP="006E1958">
      <w:pPr>
        <w:pStyle w:val="NurText"/>
        <w:rPr>
          <w:rFonts w:ascii="Courier New" w:hAnsi="Courier New" w:cs="Courier New"/>
          <w:lang w:val="en-US"/>
        </w:rPr>
      </w:pP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A </w:t>
      </w:r>
      <w:proofErr w:type="spellStart"/>
      <w:r w:rsidRPr="00D247AD">
        <w:rPr>
          <w:rFonts w:ascii="Courier New" w:hAnsi="Courier New" w:cs="Courier New"/>
          <w:lang w:val="en-US"/>
        </w:rPr>
        <w:t>cAR</w:t>
      </w:r>
      <w:proofErr w:type="spellEnd"/>
      <w:r w:rsidRPr="00D247AD">
        <w:rPr>
          <w:rFonts w:ascii="Courier New" w:hAnsi="Courier New" w:cs="Courier New"/>
          <w:lang w:val="en-US"/>
        </w:rPr>
        <w:t xml:space="preserve"> application can adapt to the logical orientation of the physical object. For example, a </w:t>
      </w:r>
      <w:proofErr w:type="spellStart"/>
      <w:r w:rsidRPr="00D247AD">
        <w:rPr>
          <w:rFonts w:ascii="Courier New" w:hAnsi="Courier New" w:cs="Courier New"/>
          <w:lang w:val="en-US"/>
        </w:rPr>
        <w:t>cAR</w:t>
      </w:r>
      <w:proofErr w:type="spellEnd"/>
      <w:r w:rsidRPr="00D247AD">
        <w:rPr>
          <w:rFonts w:ascii="Courier New" w:hAnsi="Courier New" w:cs="Courier New"/>
          <w:lang w:val="en-US"/>
        </w:rPr>
        <w:t xml:space="preserve"> application’s user-interface can adjust to the direction of the text, switching from portrait to landscape.</w:t>
      </w:r>
    </w:p>
    <w:p w:rsidR="006E1958" w:rsidRPr="00D247AD" w:rsidRDefault="006E1958" w:rsidP="006E1958">
      <w:pPr>
        <w:pStyle w:val="NurText"/>
        <w:rPr>
          <w:rFonts w:ascii="Courier New" w:hAnsi="Courier New" w:cs="Courier New"/>
          <w:lang w:val="en-US"/>
        </w:rPr>
      </w:pP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Users can also extract and interact with elements of the digital representation of the physical object. For example, by tapping on a word through the </w:t>
      </w:r>
      <w:proofErr w:type="spellStart"/>
      <w:r w:rsidRPr="00D247AD">
        <w:rPr>
          <w:rFonts w:ascii="Courier New" w:hAnsi="Courier New" w:cs="Courier New"/>
          <w:lang w:val="en-US"/>
        </w:rPr>
        <w:t>tPad</w:t>
      </w:r>
      <w:proofErr w:type="spellEnd"/>
      <w:r w:rsidRPr="00D247AD">
        <w:rPr>
          <w:rFonts w:ascii="Courier New" w:hAnsi="Courier New" w:cs="Courier New"/>
          <w:lang w:val="en-US"/>
        </w:rPr>
        <w:t>, users perform a search and highlight all results.</w:t>
      </w:r>
    </w:p>
    <w:p w:rsidR="006E1958" w:rsidRPr="00D247AD" w:rsidRDefault="006E1958" w:rsidP="006E1958">
      <w:pPr>
        <w:pStyle w:val="NurText"/>
        <w:rPr>
          <w:rFonts w:ascii="Courier New" w:hAnsi="Courier New" w:cs="Courier New"/>
          <w:lang w:val="en-US"/>
        </w:rPr>
      </w:pP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Area-based triggers are locations in the physical object the </w:t>
      </w:r>
      <w:proofErr w:type="spellStart"/>
      <w:r w:rsidRPr="00D247AD">
        <w:rPr>
          <w:rFonts w:ascii="Courier New" w:hAnsi="Courier New" w:cs="Courier New"/>
          <w:lang w:val="en-US"/>
        </w:rPr>
        <w:t>cAR</w:t>
      </w:r>
      <w:proofErr w:type="spellEnd"/>
      <w:r w:rsidRPr="00D247AD">
        <w:rPr>
          <w:rFonts w:ascii="Courier New" w:hAnsi="Courier New" w:cs="Courier New"/>
          <w:lang w:val="en-US"/>
        </w:rPr>
        <w:t xml:space="preserve"> device handles differently. For example, the top picture has an area-based trigger to play video content.</w:t>
      </w:r>
    </w:p>
    <w:p w:rsidR="006E1958" w:rsidRPr="00D247AD" w:rsidRDefault="006E1958" w:rsidP="006E1958">
      <w:pPr>
        <w:pStyle w:val="NurText"/>
        <w:rPr>
          <w:rFonts w:ascii="Courier New" w:hAnsi="Courier New" w:cs="Courier New"/>
          <w:lang w:val="en-US"/>
        </w:rPr>
      </w:pP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Scribble-based triggers are hand-written symbols the </w:t>
      </w:r>
      <w:proofErr w:type="spellStart"/>
      <w:r w:rsidRPr="00D247AD">
        <w:rPr>
          <w:rFonts w:ascii="Courier New" w:hAnsi="Courier New" w:cs="Courier New"/>
          <w:lang w:val="en-US"/>
        </w:rPr>
        <w:t>cAR</w:t>
      </w:r>
      <w:proofErr w:type="spellEnd"/>
      <w:r w:rsidRPr="00D247AD">
        <w:rPr>
          <w:rFonts w:ascii="Courier New" w:hAnsi="Courier New" w:cs="Courier New"/>
          <w:lang w:val="en-US"/>
        </w:rPr>
        <w:t xml:space="preserve"> device recognizes and responds to. For example, moving the </w:t>
      </w:r>
      <w:proofErr w:type="spellStart"/>
      <w:r w:rsidRPr="00D247AD">
        <w:rPr>
          <w:rFonts w:ascii="Courier New" w:hAnsi="Courier New" w:cs="Courier New"/>
          <w:lang w:val="en-US"/>
        </w:rPr>
        <w:t>tPad</w:t>
      </w:r>
      <w:proofErr w:type="spellEnd"/>
      <w:r w:rsidRPr="00D247AD">
        <w:rPr>
          <w:rFonts w:ascii="Courier New" w:hAnsi="Courier New" w:cs="Courier New"/>
          <w:lang w:val="en-US"/>
        </w:rPr>
        <w:t xml:space="preserve"> to the hand-drawn square will launch the calculator application.</w:t>
      </w:r>
    </w:p>
    <w:p w:rsidR="006E1958" w:rsidRPr="00D247AD" w:rsidRDefault="006E1958" w:rsidP="006E1958">
      <w:pPr>
        <w:pStyle w:val="NurText"/>
        <w:rPr>
          <w:rFonts w:ascii="Courier New" w:hAnsi="Courier New" w:cs="Courier New"/>
          <w:lang w:val="en-US"/>
        </w:rPr>
      </w:pP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Flipping the </w:t>
      </w:r>
      <w:proofErr w:type="spellStart"/>
      <w:r w:rsidRPr="00D247AD">
        <w:rPr>
          <w:rFonts w:ascii="Courier New" w:hAnsi="Courier New" w:cs="Courier New"/>
          <w:lang w:val="en-US"/>
        </w:rPr>
        <w:t>cAR</w:t>
      </w:r>
      <w:proofErr w:type="spellEnd"/>
      <w:r w:rsidRPr="00D247AD">
        <w:rPr>
          <w:rFonts w:ascii="Courier New" w:hAnsi="Courier New" w:cs="Courier New"/>
          <w:lang w:val="en-US"/>
        </w:rPr>
        <w:t xml:space="preserve"> device can also be used as an interaction. For example, by flipping the device an inversion filter can be applied in the document. Users can also select content and then flip to initiate an online search.</w:t>
      </w:r>
    </w:p>
    <w:p w:rsidR="006E1958" w:rsidRPr="00D247AD" w:rsidRDefault="006E1958" w:rsidP="006E1958">
      <w:pPr>
        <w:pStyle w:val="NurText"/>
        <w:rPr>
          <w:rFonts w:ascii="Courier New" w:hAnsi="Courier New" w:cs="Courier New"/>
          <w:lang w:val="en-US"/>
        </w:rPr>
      </w:pP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We built two </w:t>
      </w:r>
      <w:proofErr w:type="spellStart"/>
      <w:r w:rsidRPr="00D247AD">
        <w:rPr>
          <w:rFonts w:ascii="Courier New" w:hAnsi="Courier New" w:cs="Courier New"/>
          <w:lang w:val="en-US"/>
        </w:rPr>
        <w:t>cAR</w:t>
      </w:r>
      <w:proofErr w:type="spellEnd"/>
      <w:r w:rsidRPr="00D247AD">
        <w:rPr>
          <w:rFonts w:ascii="Courier New" w:hAnsi="Courier New" w:cs="Courier New"/>
          <w:lang w:val="en-US"/>
        </w:rPr>
        <w:t xml:space="preserve"> prototypes to explore the application and implementation of the proposed interaction techniques.</w:t>
      </w:r>
    </w:p>
    <w:p w:rsidR="006E1958" w:rsidRPr="00D247AD" w:rsidRDefault="006E1958" w:rsidP="006E1958">
      <w:pPr>
        <w:pStyle w:val="NurText"/>
        <w:rPr>
          <w:rFonts w:ascii="Courier New" w:hAnsi="Courier New" w:cs="Courier New"/>
          <w:lang w:val="en-US"/>
        </w:rPr>
      </w:pP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lastRenderedPageBreak/>
        <w:t>Our first prototype is tabletop-based with transparent tangibles, enabling the rapid prototyping and testing of the interaction techniques</w:t>
      </w: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The tabletop renders the document to simulate real paper.</w:t>
      </w: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A transparent tangible simulates the </w:t>
      </w:r>
      <w:proofErr w:type="spellStart"/>
      <w:r w:rsidRPr="00D247AD">
        <w:rPr>
          <w:rFonts w:ascii="Courier New" w:hAnsi="Courier New" w:cs="Courier New"/>
          <w:lang w:val="en-US"/>
        </w:rPr>
        <w:t>cAR</w:t>
      </w:r>
      <w:proofErr w:type="spellEnd"/>
      <w:r w:rsidRPr="00D247AD">
        <w:rPr>
          <w:rFonts w:ascii="Courier New" w:hAnsi="Courier New" w:cs="Courier New"/>
          <w:lang w:val="en-US"/>
        </w:rPr>
        <w:t xml:space="preserve"> device.</w:t>
      </w: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The tabletop tracks the transparent tangible via </w:t>
      </w:r>
      <w:proofErr w:type="spellStart"/>
      <w:r w:rsidRPr="00D247AD">
        <w:rPr>
          <w:rFonts w:ascii="Courier New" w:hAnsi="Courier New" w:cs="Courier New"/>
          <w:lang w:val="en-US"/>
        </w:rPr>
        <w:t>fiducial</w:t>
      </w:r>
      <w:proofErr w:type="spellEnd"/>
      <w:r w:rsidRPr="00D247AD">
        <w:rPr>
          <w:rFonts w:ascii="Courier New" w:hAnsi="Courier New" w:cs="Courier New"/>
          <w:lang w:val="en-US"/>
        </w:rPr>
        <w:t xml:space="preserve"> markers.</w:t>
      </w:r>
    </w:p>
    <w:p w:rsidR="006E1958" w:rsidRPr="00D247AD" w:rsidRDefault="006E1958" w:rsidP="006E1958">
      <w:pPr>
        <w:pStyle w:val="NurText"/>
        <w:rPr>
          <w:rFonts w:ascii="Courier New" w:hAnsi="Courier New" w:cs="Courier New"/>
          <w:lang w:val="en-US"/>
        </w:rPr>
      </w:pP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Our second prototype is called the t-Pad.</w:t>
      </w: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The t-Pad uses a 7 inches LCD display on top of a light table.</w:t>
      </w: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A touch-overlay allows the display to receive touch and pen </w:t>
      </w:r>
      <w:proofErr w:type="gramStart"/>
      <w:r w:rsidRPr="00D247AD">
        <w:rPr>
          <w:rFonts w:ascii="Courier New" w:hAnsi="Courier New" w:cs="Courier New"/>
          <w:lang w:val="en-US"/>
        </w:rPr>
        <w:t>input,..</w:t>
      </w:r>
      <w:proofErr w:type="gramEnd"/>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We use a camera attached to the display for feature matching-based registration</w:t>
      </w: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A controller board contains accelerometer and magnetic sensors to support flipping and stacking</w:t>
      </w: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Finally, the </w:t>
      </w:r>
      <w:proofErr w:type="spellStart"/>
      <w:r w:rsidRPr="00D247AD">
        <w:rPr>
          <w:rFonts w:ascii="Courier New" w:hAnsi="Courier New" w:cs="Courier New"/>
          <w:lang w:val="en-US"/>
        </w:rPr>
        <w:t>tPad</w:t>
      </w:r>
      <w:proofErr w:type="spellEnd"/>
      <w:r w:rsidRPr="00D247AD">
        <w:rPr>
          <w:rFonts w:ascii="Courier New" w:hAnsi="Courier New" w:cs="Courier New"/>
          <w:lang w:val="en-US"/>
        </w:rPr>
        <w:t xml:space="preserve"> has a</w:t>
      </w:r>
      <w:ins w:id="3" w:author="Kister" w:date="2013-04-05T18:33:00Z">
        <w:r w:rsidR="00F47276">
          <w:rPr>
            <w:rFonts w:ascii="Courier New" w:hAnsi="Courier New" w:cs="Courier New"/>
            <w:lang w:val="en-US"/>
          </w:rPr>
          <w:t>n</w:t>
        </w:r>
      </w:ins>
      <w:r w:rsidRPr="00D247AD">
        <w:rPr>
          <w:rFonts w:ascii="Courier New" w:hAnsi="Courier New" w:cs="Courier New"/>
          <w:lang w:val="en-US"/>
        </w:rPr>
        <w:t xml:space="preserve"> array of magnets that uniquely identify it</w:t>
      </w:r>
    </w:p>
    <w:p w:rsidR="006E1958" w:rsidRPr="00D247AD" w:rsidRDefault="006E1958" w:rsidP="006E1958">
      <w:pPr>
        <w:pStyle w:val="NurText"/>
        <w:rPr>
          <w:rFonts w:ascii="Courier New" w:hAnsi="Courier New" w:cs="Courier New"/>
          <w:lang w:val="en-US"/>
        </w:rPr>
      </w:pP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Our registration </w:t>
      </w:r>
      <w:del w:id="4" w:author="Kister" w:date="2013-04-05T18:33:00Z">
        <w:r w:rsidRPr="00D247AD" w:rsidDel="00F47276">
          <w:rPr>
            <w:rFonts w:ascii="Courier New" w:hAnsi="Courier New" w:cs="Courier New"/>
            <w:lang w:val="en-US"/>
          </w:rPr>
          <w:delText xml:space="preserve">using </w:delText>
        </w:r>
      </w:del>
      <w:ins w:id="5" w:author="Kister" w:date="2013-04-05T18:33:00Z">
        <w:r w:rsidR="00F47276">
          <w:rPr>
            <w:rFonts w:ascii="Courier New" w:hAnsi="Courier New" w:cs="Courier New"/>
            <w:lang w:val="en-US"/>
          </w:rPr>
          <w:t>uses</w:t>
        </w:r>
        <w:r w:rsidR="00F47276" w:rsidRPr="00D247AD">
          <w:rPr>
            <w:rFonts w:ascii="Courier New" w:hAnsi="Courier New" w:cs="Courier New"/>
            <w:lang w:val="en-US"/>
          </w:rPr>
          <w:t xml:space="preserve"> </w:t>
        </w:r>
      </w:ins>
      <w:r w:rsidRPr="00D247AD">
        <w:rPr>
          <w:rFonts w:ascii="Courier New" w:hAnsi="Courier New" w:cs="Courier New"/>
          <w:lang w:val="en-US"/>
        </w:rPr>
        <w:t>feature matching.</w:t>
      </w:r>
    </w:p>
    <w:p w:rsidR="006E1958" w:rsidRPr="00D247AD" w:rsidRDefault="006E1958" w:rsidP="006E1958">
      <w:pPr>
        <w:pStyle w:val="NurText"/>
        <w:rPr>
          <w:rFonts w:ascii="Courier New" w:hAnsi="Courier New" w:cs="Courier New"/>
          <w:lang w:val="en-US"/>
        </w:rPr>
      </w:pPr>
      <w:r w:rsidRPr="00D247AD">
        <w:rPr>
          <w:rFonts w:ascii="Courier New" w:hAnsi="Courier New" w:cs="Courier New"/>
          <w:lang w:val="en-US"/>
        </w:rPr>
        <w:t xml:space="preserve">And our algorithm works at </w:t>
      </w:r>
      <w:commentRangeStart w:id="6"/>
      <w:r w:rsidRPr="00D247AD">
        <w:rPr>
          <w:rFonts w:ascii="Courier New" w:hAnsi="Courier New" w:cs="Courier New"/>
          <w:lang w:val="en-US"/>
        </w:rPr>
        <w:t>10</w:t>
      </w:r>
      <w:commentRangeEnd w:id="6"/>
      <w:r w:rsidR="00806E3E">
        <w:rPr>
          <w:rStyle w:val="Kommentarzeichen"/>
          <w:rFonts w:asciiTheme="minorHAnsi" w:hAnsiTheme="minorHAnsi" w:cstheme="minorBidi"/>
        </w:rPr>
        <w:commentReference w:id="6"/>
      </w:r>
      <w:r w:rsidRPr="00D247AD">
        <w:rPr>
          <w:rFonts w:ascii="Courier New" w:hAnsi="Courier New" w:cs="Courier New"/>
          <w:lang w:val="en-US"/>
        </w:rPr>
        <w:t xml:space="preserve"> FPS and is resilient to fingers interacting with the display</w:t>
      </w:r>
      <w:bookmarkStart w:id="7" w:name="_GoBack"/>
      <w:bookmarkEnd w:id="7"/>
    </w:p>
    <w:sectPr w:rsidR="006E1958" w:rsidRPr="00D247AD" w:rsidSect="00FD068C">
      <w:pgSz w:w="11906" w:h="16838"/>
      <w:pgMar w:top="1417" w:right="1335" w:bottom="1134" w:left="13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Kister" w:date="2013-04-05T18:39:00Z" w:initials="K">
    <w:p w:rsidR="00806E3E" w:rsidRPr="00806E3E" w:rsidRDefault="00806E3E">
      <w:pPr>
        <w:pStyle w:val="Kommentartext"/>
        <w:rPr>
          <w:lang w:val="en-US"/>
        </w:rPr>
      </w:pPr>
      <w:r>
        <w:rPr>
          <w:rStyle w:val="Kommentarzeichen"/>
        </w:rPr>
        <w:annotationRef/>
      </w:r>
      <w:r w:rsidRPr="00806E3E">
        <w:rPr>
          <w:lang w:val="en-US"/>
        </w:rPr>
        <w:t>The paper states 5fps -&gt; which one is correct</w:t>
      </w:r>
      <w:r>
        <w:rPr>
          <w:lang w:val="en-US"/>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B40"/>
    <w:rsid w:val="006E1958"/>
    <w:rsid w:val="00806E3E"/>
    <w:rsid w:val="00AC4B40"/>
    <w:rsid w:val="00D247AD"/>
    <w:rsid w:val="00F472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FD068C"/>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FD068C"/>
    <w:rPr>
      <w:rFonts w:ascii="Consolas" w:hAnsi="Consolas" w:cs="Consolas"/>
      <w:sz w:val="21"/>
      <w:szCs w:val="21"/>
    </w:rPr>
  </w:style>
  <w:style w:type="character" w:styleId="Kommentarzeichen">
    <w:name w:val="annotation reference"/>
    <w:basedOn w:val="Absatz-Standardschriftart"/>
    <w:uiPriority w:val="99"/>
    <w:semiHidden/>
    <w:unhideWhenUsed/>
    <w:rsid w:val="00806E3E"/>
    <w:rPr>
      <w:sz w:val="16"/>
      <w:szCs w:val="16"/>
    </w:rPr>
  </w:style>
  <w:style w:type="paragraph" w:styleId="Kommentartext">
    <w:name w:val="annotation text"/>
    <w:basedOn w:val="Standard"/>
    <w:link w:val="KommentartextZchn"/>
    <w:uiPriority w:val="99"/>
    <w:semiHidden/>
    <w:unhideWhenUsed/>
    <w:rsid w:val="00806E3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06E3E"/>
    <w:rPr>
      <w:sz w:val="20"/>
      <w:szCs w:val="20"/>
    </w:rPr>
  </w:style>
  <w:style w:type="paragraph" w:styleId="Kommentarthema">
    <w:name w:val="annotation subject"/>
    <w:basedOn w:val="Kommentartext"/>
    <w:next w:val="Kommentartext"/>
    <w:link w:val="KommentarthemaZchn"/>
    <w:uiPriority w:val="99"/>
    <w:semiHidden/>
    <w:unhideWhenUsed/>
    <w:rsid w:val="00806E3E"/>
    <w:rPr>
      <w:b/>
      <w:bCs/>
    </w:rPr>
  </w:style>
  <w:style w:type="character" w:customStyle="1" w:styleId="KommentarthemaZchn">
    <w:name w:val="Kommentarthema Zchn"/>
    <w:basedOn w:val="KommentartextZchn"/>
    <w:link w:val="Kommentarthema"/>
    <w:uiPriority w:val="99"/>
    <w:semiHidden/>
    <w:rsid w:val="00806E3E"/>
    <w:rPr>
      <w:b/>
      <w:bCs/>
      <w:sz w:val="20"/>
      <w:szCs w:val="20"/>
    </w:rPr>
  </w:style>
  <w:style w:type="paragraph" w:styleId="Sprechblasentext">
    <w:name w:val="Balloon Text"/>
    <w:basedOn w:val="Standard"/>
    <w:link w:val="SprechblasentextZchn"/>
    <w:uiPriority w:val="99"/>
    <w:semiHidden/>
    <w:unhideWhenUsed/>
    <w:rsid w:val="00806E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6E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FD068C"/>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FD068C"/>
    <w:rPr>
      <w:rFonts w:ascii="Consolas" w:hAnsi="Consolas" w:cs="Consolas"/>
      <w:sz w:val="21"/>
      <w:szCs w:val="21"/>
    </w:rPr>
  </w:style>
  <w:style w:type="character" w:styleId="Kommentarzeichen">
    <w:name w:val="annotation reference"/>
    <w:basedOn w:val="Absatz-Standardschriftart"/>
    <w:uiPriority w:val="99"/>
    <w:semiHidden/>
    <w:unhideWhenUsed/>
    <w:rsid w:val="00806E3E"/>
    <w:rPr>
      <w:sz w:val="16"/>
      <w:szCs w:val="16"/>
    </w:rPr>
  </w:style>
  <w:style w:type="paragraph" w:styleId="Kommentartext">
    <w:name w:val="annotation text"/>
    <w:basedOn w:val="Standard"/>
    <w:link w:val="KommentartextZchn"/>
    <w:uiPriority w:val="99"/>
    <w:semiHidden/>
    <w:unhideWhenUsed/>
    <w:rsid w:val="00806E3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06E3E"/>
    <w:rPr>
      <w:sz w:val="20"/>
      <w:szCs w:val="20"/>
    </w:rPr>
  </w:style>
  <w:style w:type="paragraph" w:styleId="Kommentarthema">
    <w:name w:val="annotation subject"/>
    <w:basedOn w:val="Kommentartext"/>
    <w:next w:val="Kommentartext"/>
    <w:link w:val="KommentarthemaZchn"/>
    <w:uiPriority w:val="99"/>
    <w:semiHidden/>
    <w:unhideWhenUsed/>
    <w:rsid w:val="00806E3E"/>
    <w:rPr>
      <w:b/>
      <w:bCs/>
    </w:rPr>
  </w:style>
  <w:style w:type="character" w:customStyle="1" w:styleId="KommentarthemaZchn">
    <w:name w:val="Kommentarthema Zchn"/>
    <w:basedOn w:val="KommentartextZchn"/>
    <w:link w:val="Kommentarthema"/>
    <w:uiPriority w:val="99"/>
    <w:semiHidden/>
    <w:rsid w:val="00806E3E"/>
    <w:rPr>
      <w:b/>
      <w:bCs/>
      <w:sz w:val="20"/>
      <w:szCs w:val="20"/>
    </w:rPr>
  </w:style>
  <w:style w:type="paragraph" w:styleId="Sprechblasentext">
    <w:name w:val="Balloon Text"/>
    <w:basedOn w:val="Standard"/>
    <w:link w:val="SprechblasentextZchn"/>
    <w:uiPriority w:val="99"/>
    <w:semiHidden/>
    <w:unhideWhenUsed/>
    <w:rsid w:val="00806E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6E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2987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Kister</dc:creator>
  <cp:lastModifiedBy>Kister</cp:lastModifiedBy>
  <cp:revision>4</cp:revision>
  <dcterms:created xsi:type="dcterms:W3CDTF">2013-04-05T16:25:00Z</dcterms:created>
  <dcterms:modified xsi:type="dcterms:W3CDTF">2013-04-05T16:40:00Z</dcterms:modified>
</cp:coreProperties>
</file>