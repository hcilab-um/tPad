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2C0" w:rsidRDefault="0040096F" w:rsidP="00D33086">
      <w:pPr>
        <w:pStyle w:val="Title"/>
      </w:pPr>
      <w:r>
        <w:t>Exploring the Affordances of T</w:t>
      </w:r>
      <w:r w:rsidR="00B63D2A">
        <w:t xml:space="preserve">ransparent </w:t>
      </w:r>
      <w:r>
        <w:t>Tablet D</w:t>
      </w:r>
      <w:r w:rsidR="00B63D2A">
        <w:t>isplay</w:t>
      </w:r>
      <w:r>
        <w:t>s</w:t>
      </w:r>
      <w:r w:rsidR="00B63D2A">
        <w:t xml:space="preserve"> </w:t>
      </w:r>
    </w:p>
    <w:tbl>
      <w:tblPr>
        <w:tblW w:w="10080" w:type="dxa"/>
        <w:jc w:val="center"/>
        <w:tblLayout w:type="fixed"/>
        <w:tblLook w:val="0000" w:firstRow="0" w:lastRow="0" w:firstColumn="0" w:lastColumn="0" w:noHBand="0" w:noVBand="0"/>
      </w:tblPr>
      <w:tblGrid>
        <w:gridCol w:w="3360"/>
        <w:gridCol w:w="3360"/>
        <w:gridCol w:w="3360"/>
      </w:tblGrid>
      <w:tr w:rsidR="007031CC" w:rsidRPr="00D80B6E">
        <w:trPr>
          <w:jc w:val="center"/>
        </w:trPr>
        <w:tc>
          <w:tcPr>
            <w:tcW w:w="5148" w:type="dxa"/>
            <w:tcBorders>
              <w:top w:val="nil"/>
              <w:left w:val="nil"/>
              <w:bottom w:val="nil"/>
              <w:right w:val="nil"/>
            </w:tcBorders>
          </w:tcPr>
          <w:p w:rsidR="007031CC" w:rsidRPr="00D62A4A" w:rsidRDefault="007031CC">
            <w:pPr>
              <w:pStyle w:val="Author"/>
            </w:pPr>
            <w:r>
              <w:t>1st Author Name</w:t>
            </w:r>
            <w:r w:rsidRPr="00D62A4A">
              <w:t xml:space="preserve"> </w:t>
            </w:r>
          </w:p>
          <w:p w:rsidR="007031CC" w:rsidRPr="00D62A4A" w:rsidRDefault="007031CC">
            <w:pPr>
              <w:pStyle w:val="Affiliation"/>
            </w:pPr>
            <w:r w:rsidRPr="00D62A4A">
              <w:t>Affiliation</w:t>
            </w:r>
          </w:p>
          <w:p w:rsidR="007031CC" w:rsidRPr="00D62A4A" w:rsidRDefault="007031CC">
            <w:pPr>
              <w:pStyle w:val="Affiliation"/>
            </w:pPr>
            <w:r w:rsidRPr="00D62A4A">
              <w:t>Address</w:t>
            </w:r>
          </w:p>
          <w:p w:rsidR="007031CC" w:rsidRPr="00D62A4A" w:rsidRDefault="007031CC" w:rsidP="009E733B">
            <w:pPr>
              <w:pStyle w:val="Affiliation"/>
            </w:pPr>
            <w:r w:rsidRPr="00D62A4A">
              <w:t>e-mail address</w:t>
            </w:r>
          </w:p>
        </w:tc>
        <w:tc>
          <w:tcPr>
            <w:tcW w:w="5148" w:type="dxa"/>
            <w:tcBorders>
              <w:top w:val="nil"/>
              <w:left w:val="nil"/>
              <w:bottom w:val="nil"/>
              <w:right w:val="nil"/>
            </w:tcBorders>
          </w:tcPr>
          <w:p w:rsidR="007031CC" w:rsidRPr="00D62A4A" w:rsidRDefault="007031CC" w:rsidP="007031CC">
            <w:pPr>
              <w:pStyle w:val="Author"/>
            </w:pPr>
            <w:r>
              <w:t>2nd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D62A4A" w:rsidRDefault="007031CC" w:rsidP="009E733B">
            <w:pPr>
              <w:pStyle w:val="Affiliation"/>
            </w:pPr>
            <w:r w:rsidRPr="00D62A4A">
              <w:t>e-mail address</w:t>
            </w:r>
          </w:p>
        </w:tc>
        <w:tc>
          <w:tcPr>
            <w:tcW w:w="5148" w:type="dxa"/>
            <w:tcBorders>
              <w:top w:val="nil"/>
              <w:left w:val="nil"/>
              <w:bottom w:val="nil"/>
              <w:right w:val="nil"/>
            </w:tcBorders>
          </w:tcPr>
          <w:p w:rsidR="007031CC" w:rsidRPr="00D62A4A" w:rsidRDefault="007031CC" w:rsidP="007031CC">
            <w:pPr>
              <w:pStyle w:val="Author"/>
            </w:pPr>
            <w:r>
              <w:t>3</w:t>
            </w:r>
            <w:r w:rsidRPr="007031CC">
              <w:rPr>
                <w:vertAlign w:val="superscript"/>
              </w:rPr>
              <w:t>rd</w:t>
            </w:r>
            <w:r>
              <w:t xml:space="preserve">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9E733B" w:rsidRDefault="007031CC" w:rsidP="009E733B">
            <w:pPr>
              <w:pStyle w:val="Affiliation"/>
            </w:pPr>
            <w:r w:rsidRPr="00D62A4A">
              <w:t xml:space="preserve">e-mail address  </w:t>
            </w:r>
          </w:p>
        </w:tc>
      </w:tr>
    </w:tbl>
    <w:p w:rsidR="00E91B3B" w:rsidRDefault="00E91B3B" w:rsidP="00E91B3B">
      <w:pPr>
        <w:pStyle w:val="Author"/>
        <w:jc w:val="both"/>
        <w:rPr>
          <w:sz w:val="20"/>
        </w:rPr>
        <w:sectPr w:rsidR="00E91B3B" w:rsidSect="00DE1746">
          <w:footerReference w:type="default" r:id="rId9"/>
          <w:pgSz w:w="12240" w:h="15840" w:code="1"/>
          <w:pgMar w:top="1224" w:right="1080" w:bottom="1440" w:left="1080" w:header="720" w:footer="720" w:gutter="0"/>
          <w:cols w:space="720"/>
          <w:docGrid w:linePitch="360"/>
        </w:sectPr>
      </w:pPr>
    </w:p>
    <w:p w:rsidR="006B3F1F" w:rsidRDefault="00AC3090">
      <w:pPr>
        <w:pStyle w:val="Heading1"/>
        <w:spacing w:before="0"/>
      </w:pPr>
      <w:r>
        <w:rPr>
          <w:noProof/>
          <w:lang w:val="en-CA" w:eastAsia="en-CA"/>
        </w:rPr>
        <w:lastRenderedPageBreak/>
        <mc:AlternateContent>
          <mc:Choice Requires="wps">
            <w:drawing>
              <wp:anchor distT="0" distB="0" distL="114300" distR="114300" simplePos="0" relativeHeight="251657728" behindDoc="0" locked="1" layoutInCell="1" allowOverlap="0" wp14:anchorId="64B291ED" wp14:editId="319515BA">
                <wp:simplePos x="0" y="0"/>
                <wp:positionH relativeFrom="margin">
                  <wp:align>left</wp:align>
                </wp:positionH>
                <wp:positionV relativeFrom="margin">
                  <wp:align>bottom</wp:align>
                </wp:positionV>
                <wp:extent cx="3044825" cy="902335"/>
                <wp:effectExtent l="0" t="0" r="317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902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0CD" w:rsidRDefault="00FA30CD" w:rsidP="00F01986">
                            <w:pPr>
                              <w:pStyle w:val="Copyright"/>
                            </w:pPr>
                          </w:p>
                          <w:p w:rsidR="00FA30CD" w:rsidRDefault="00FA30CD"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FA30CD" w:rsidRDefault="00FA30CD"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39.75pt;height:71.05pt;z-index:25165772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" o:allowoverlap="f" stroked="f">
                <v:textbox inset="0,,0">
                  <w:txbxContent>
                    <w:p w:rsidR="00FA30CD" w:rsidRDefault="00FA30CD" w:rsidP="00F01986">
                      <w:pPr>
                        <w:pStyle w:val="Copyright"/>
                      </w:pPr>
                    </w:p>
                    <w:p w:rsidR="00FA30CD" w:rsidRDefault="00FA30CD"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FA30CD" w:rsidRDefault="00FA30CD"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txbxContent>
                </v:textbox>
                <w10:wrap type="square" anchorx="margin" anchory="margin"/>
                <w10:anchorlock/>
              </v:shape>
            </w:pict>
          </mc:Fallback>
        </mc:AlternateContent>
      </w:r>
      <w:r w:rsidR="006B3F1F">
        <w:t>ABSTRACT</w:t>
      </w:r>
    </w:p>
    <w:p w:rsidR="00394398" w:rsidRDefault="00394398"/>
    <w:p w:rsidR="006B3F1F" w:rsidRDefault="006B3F1F">
      <w:pPr>
        <w:pStyle w:val="Heading2"/>
      </w:pPr>
      <w:r>
        <w:t>Author Keywords</w:t>
      </w:r>
    </w:p>
    <w:p w:rsidR="00A33071" w:rsidRDefault="00514F5E" w:rsidP="00514F5E">
      <w:r>
        <w:t xml:space="preserve">Contact Augmented Reality, Transparent Portable Devices, </w:t>
      </w:r>
      <w:proofErr w:type="spellStart"/>
      <w:r>
        <w:t>tPad</w:t>
      </w:r>
      <w:proofErr w:type="spellEnd"/>
      <w:r>
        <w:t>, Transparent Displays, Tablets</w:t>
      </w:r>
      <w:r w:rsidR="00875579">
        <w:t xml:space="preserve">, </w:t>
      </w:r>
      <w:proofErr w:type="gramStart"/>
      <w:r w:rsidR="009E733B">
        <w:t>Active</w:t>
      </w:r>
      <w:proofErr w:type="gramEnd"/>
      <w:r w:rsidR="00875579">
        <w:t xml:space="preserve"> Reading</w:t>
      </w:r>
    </w:p>
    <w:p w:rsidR="006B3F1F" w:rsidRDefault="006B3F1F" w:rsidP="00E65B32">
      <w:pPr>
        <w:pStyle w:val="Heading2"/>
        <w:spacing w:before="0"/>
        <w:jc w:val="left"/>
      </w:pPr>
      <w:r>
        <w:t>ACM Classification Keywords</w:t>
      </w:r>
    </w:p>
    <w:p w:rsidR="009E733B" w:rsidRDefault="009E733B" w:rsidP="009E733B">
      <w:r>
        <w:t>H.5.2 Information Interfaces and Presentation: User Interfaces: Input Devices and Strategies, Interaction Styles</w:t>
      </w:r>
    </w:p>
    <w:p w:rsidR="009E733B" w:rsidRDefault="00A6678D" w:rsidP="009E733B">
      <w:pPr>
        <w:pStyle w:val="Heading2"/>
      </w:pPr>
      <w:r>
        <w:t>General Terms</w:t>
      </w:r>
    </w:p>
    <w:p w:rsidR="009E733B" w:rsidRPr="009E733B" w:rsidRDefault="008F1827" w:rsidP="009E733B">
      <w:r>
        <w:t>Design, Human Factors</w:t>
      </w:r>
    </w:p>
    <w:p w:rsidR="00A6678D" w:rsidRDefault="00A6678D" w:rsidP="00A6678D">
      <w:pPr>
        <w:pStyle w:val="Heading1"/>
      </w:pPr>
      <w:r>
        <w:t>INTRODUCTION</w:t>
      </w:r>
    </w:p>
    <w:p w:rsidR="00394398" w:rsidRDefault="00394398" w:rsidP="0040096F">
      <w:r>
        <w:t xml:space="preserve">Transparent displays allow users to see both digital content and the real world </w:t>
      </w:r>
      <w:del w:id="0" w:author="pourang" w:date="2013-07-17T09:37:00Z">
        <w:r w:rsidDel="0040096F">
          <w:delText>at once</w:delText>
        </w:r>
      </w:del>
      <w:ins w:id="1" w:author="pourang" w:date="2013-07-17T09:37:00Z">
        <w:r w:rsidR="0040096F">
          <w:t>through the same viewport</w:t>
        </w:r>
      </w:ins>
      <w:r>
        <w:t xml:space="preserve">. Their recent </w:t>
      </w:r>
      <w:del w:id="2" w:author="pourang" w:date="2013-07-17T09:37:00Z">
        <w:r w:rsidDel="0040096F">
          <w:delText xml:space="preserve">availability </w:delText>
        </w:r>
      </w:del>
      <w:ins w:id="3" w:author="pourang" w:date="2013-07-17T09:37:00Z">
        <w:r w:rsidR="0040096F">
          <w:t xml:space="preserve">introduction on </w:t>
        </w:r>
      </w:ins>
      <w:r>
        <w:t xml:space="preserve">in mobile </w:t>
      </w:r>
      <w:del w:id="4" w:author="pourang" w:date="2013-07-17T09:37:00Z">
        <w:r w:rsidDel="0040096F">
          <w:delText xml:space="preserve">devices </w:delText>
        </w:r>
      </w:del>
      <w:ins w:id="5" w:author="pourang" w:date="2013-07-17T09:37:00Z">
        <w:r w:rsidR="0040096F">
          <w:t xml:space="preserve">platforms </w:t>
        </w:r>
      </w:ins>
      <w:del w:id="6" w:author="pourang" w:date="2013-07-17T09:39:00Z">
        <w:r w:rsidR="00A07C8E" w:rsidDel="0040096F">
          <w:delText>[</w:delText>
        </w:r>
        <w:r w:rsidR="00A07C8E" w:rsidDel="0040096F">
          <w:fldChar w:fldCharType="begin"/>
        </w:r>
        <w:r w:rsidR="00A07C8E" w:rsidDel="0040096F">
          <w:delInstrText xml:space="preserve"> REF _Ref361387465 \r \h </w:delInstrText>
        </w:r>
        <w:r w:rsidR="00A07C8E" w:rsidDel="0040096F">
          <w:fldChar w:fldCharType="separate"/>
        </w:r>
        <w:r w:rsidR="004B615D" w:rsidDel="0040096F">
          <w:delText>1</w:delText>
        </w:r>
        <w:r w:rsidR="00A07C8E" w:rsidDel="0040096F">
          <w:fldChar w:fldCharType="end"/>
        </w:r>
        <w:r w:rsidR="00A07C8E" w:rsidDel="0040096F">
          <w:delText xml:space="preserve">, </w:delText>
        </w:r>
        <w:r w:rsidR="00A07C8E" w:rsidDel="0040096F">
          <w:fldChar w:fldCharType="begin"/>
        </w:r>
        <w:r w:rsidR="00A07C8E" w:rsidDel="0040096F">
          <w:delInstrText xml:space="preserve"> REF _Ref361387467 \r \h </w:delInstrText>
        </w:r>
        <w:r w:rsidR="00A07C8E" w:rsidDel="0040096F">
          <w:fldChar w:fldCharType="separate"/>
        </w:r>
        <w:r w:rsidR="004B615D" w:rsidDel="0040096F">
          <w:delText>2</w:delText>
        </w:r>
        <w:r w:rsidR="00A07C8E" w:rsidDel="0040096F">
          <w:fldChar w:fldCharType="end"/>
        </w:r>
        <w:r w:rsidR="00A07C8E" w:rsidDel="0040096F">
          <w:delText>]</w:delText>
        </w:r>
        <w:r w:rsidDel="0040096F">
          <w:delText xml:space="preserve"> </w:delText>
        </w:r>
      </w:del>
      <w:r>
        <w:t xml:space="preserve">has </w:t>
      </w:r>
      <w:del w:id="7" w:author="pourang" w:date="2013-07-17T09:37:00Z">
        <w:r w:rsidDel="0040096F">
          <w:delText xml:space="preserve">opened </w:delText>
        </w:r>
      </w:del>
      <w:ins w:id="8" w:author="pourang" w:date="2013-07-17T09:37:00Z">
        <w:r w:rsidR="0040096F">
          <w:t xml:space="preserve">sparked </w:t>
        </w:r>
      </w:ins>
      <w:del w:id="9" w:author="pourang" w:date="2013-07-17T09:37:00Z">
        <w:r w:rsidDel="0040096F">
          <w:delText xml:space="preserve">up </w:delText>
        </w:r>
      </w:del>
      <w:ins w:id="10" w:author="pourang" w:date="2013-07-17T09:38:00Z">
        <w:r w:rsidR="0040096F">
          <w:t xml:space="preserve">a flurry of </w:t>
        </w:r>
      </w:ins>
      <w:r>
        <w:t>n</w:t>
      </w:r>
      <w:ins w:id="11" w:author="pourang" w:date="2013-07-17T09:37:00Z">
        <w:r w:rsidR="0040096F">
          <w:t>ovel</w:t>
        </w:r>
      </w:ins>
      <w:del w:id="12" w:author="pourang" w:date="2013-07-17T09:37:00Z">
        <w:r w:rsidDel="0040096F">
          <w:delText>ew</w:delText>
        </w:r>
      </w:del>
      <w:ins w:id="13" w:author="pourang" w:date="2013-07-17T09:37:00Z">
        <w:r w:rsidR="0040096F">
          <w:t xml:space="preserve"> </w:t>
        </w:r>
      </w:ins>
      <w:del w:id="14" w:author="pourang" w:date="2013-07-17T09:37:00Z">
        <w:r w:rsidDel="0040096F">
          <w:delText xml:space="preserve"> </w:delText>
        </w:r>
      </w:del>
      <w:ins w:id="15" w:author="pourang" w:date="2013-07-17T09:38:00Z">
        <w:r w:rsidR="0040096F">
          <w:t xml:space="preserve">interactive concepts </w:t>
        </w:r>
      </w:ins>
      <w:del w:id="16" w:author="pourang" w:date="2013-07-17T09:38:00Z">
        <w:r w:rsidDel="0040096F">
          <w:delText xml:space="preserve">interaction possibilities not </w:delText>
        </w:r>
      </w:del>
      <w:ins w:id="17" w:author="pourang" w:date="2013-07-17T09:39:00Z">
        <w:r w:rsidR="0040096F">
          <w:t xml:space="preserve">unviable </w:t>
        </w:r>
      </w:ins>
      <w:del w:id="18" w:author="pourang" w:date="2013-07-17T09:39:00Z">
        <w:r w:rsidDel="0040096F">
          <w:delText xml:space="preserve">available with </w:delText>
        </w:r>
      </w:del>
      <w:ins w:id="19" w:author="pourang" w:date="2013-07-17T09:39:00Z">
        <w:r w:rsidR="0040096F">
          <w:t xml:space="preserve">on </w:t>
        </w:r>
      </w:ins>
      <w:r>
        <w:t>traditional mobile displays</w:t>
      </w:r>
      <w:ins w:id="20" w:author="pourang" w:date="2013-07-17T09:39:00Z">
        <w:r w:rsidR="0040096F">
          <w:t xml:space="preserve"> [</w:t>
        </w:r>
        <w:r w:rsidR="0040096F">
          <w:fldChar w:fldCharType="begin"/>
        </w:r>
        <w:r w:rsidR="0040096F">
          <w:instrText xml:space="preserve"> REF _Ref361387465 \r \h </w:instrText>
        </w:r>
        <w:r w:rsidR="0040096F">
          <w:fldChar w:fldCharType="separate"/>
        </w:r>
        <w:r w:rsidR="0040096F">
          <w:t>1</w:t>
        </w:r>
        <w:r w:rsidR="0040096F">
          <w:fldChar w:fldCharType="end"/>
        </w:r>
        <w:proofErr w:type="gramStart"/>
        <w:r w:rsidR="0040096F">
          <w:t>,</w:t>
        </w:r>
        <w:proofErr w:type="gramEnd"/>
        <w:r w:rsidR="0040096F">
          <w:fldChar w:fldCharType="begin"/>
        </w:r>
        <w:r w:rsidR="0040096F">
          <w:instrText xml:space="preserve"> REF _Ref361387467 \r \h </w:instrText>
        </w:r>
        <w:r w:rsidR="0040096F">
          <w:fldChar w:fldCharType="separate"/>
        </w:r>
        <w:r w:rsidR="0040096F">
          <w:t>2</w:t>
        </w:r>
        <w:r w:rsidR="0040096F">
          <w:fldChar w:fldCharType="end"/>
        </w:r>
        <w:r w:rsidR="0040096F">
          <w:t>]</w:t>
        </w:r>
      </w:ins>
      <w:r>
        <w:t xml:space="preserve">. </w:t>
      </w:r>
      <w:ins w:id="21" w:author="pourang" w:date="2013-07-17T09:40:00Z">
        <w:r w:rsidR="0040096F">
          <w:t>To large extent, mobile-see-through concepts from</w:t>
        </w:r>
      </w:ins>
      <w:del w:id="22" w:author="pourang" w:date="2013-07-17T09:40:00Z">
        <w:r w:rsidR="00E132E5" w:rsidDel="0040096F">
          <w:delText>For example,</w:delText>
        </w:r>
      </w:del>
      <w:r w:rsidR="00E132E5">
        <w:t xml:space="preserve"> </w:t>
      </w:r>
      <w:r>
        <w:t xml:space="preserve">designers </w:t>
      </w:r>
      <w:del w:id="23" w:author="pourang" w:date="2013-07-17T09:41:00Z">
        <w:r w:rsidR="00E132E5" w:rsidDel="0040096F">
          <w:delText xml:space="preserve">have </w:delText>
        </w:r>
        <w:r w:rsidDel="0040096F">
          <w:delText xml:space="preserve">created "design concepts" </w:delText>
        </w:r>
      </w:del>
      <w:ins w:id="24" w:author="pourang" w:date="2013-07-17T09:41:00Z">
        <w:r w:rsidR="0040096F">
          <w:t xml:space="preserve">conjure up </w:t>
        </w:r>
      </w:ins>
      <w:del w:id="25" w:author="pourang" w:date="2013-07-17T09:41:00Z">
        <w:r w:rsidR="0099461C" w:rsidDel="0040096F">
          <w:delText xml:space="preserve">focused on </w:delText>
        </w:r>
        <w:r w:rsidDel="0040096F">
          <w:delText>support</w:delText>
        </w:r>
        <w:r w:rsidR="0099461C" w:rsidDel="0040096F">
          <w:delText>ing</w:delText>
        </w:r>
        <w:r w:rsidDel="0040096F">
          <w:delText xml:space="preserve"> more compelling </w:delText>
        </w:r>
      </w:del>
      <w:r>
        <w:t xml:space="preserve">mobile augmented reality applications. </w:t>
      </w:r>
      <w:del w:id="26" w:author="pourang" w:date="2013-07-17T09:42:00Z">
        <w:r w:rsidDel="0040096F">
          <w:delText>On the other side, r</w:delText>
        </w:r>
      </w:del>
      <w:ins w:id="27" w:author="pourang" w:date="2013-07-17T09:42:00Z">
        <w:r w:rsidR="0040096F">
          <w:t>R</w:t>
        </w:r>
      </w:ins>
      <w:r>
        <w:t xml:space="preserve">esearchers </w:t>
      </w:r>
      <w:ins w:id="28" w:author="pourang" w:date="2013-07-17T09:42:00Z">
        <w:r w:rsidR="0040096F">
          <w:t xml:space="preserve">have explored possibilities with </w:t>
        </w:r>
      </w:ins>
      <w:del w:id="29" w:author="pourang" w:date="2013-07-17T09:42:00Z">
        <w:r w:rsidDel="0040096F">
          <w:delText xml:space="preserve">studied </w:delText>
        </w:r>
      </w:del>
      <w:r w:rsidR="00E132E5">
        <w:t>mobile transparent</w:t>
      </w:r>
      <w:r w:rsidR="0099461C">
        <w:t xml:space="preserve"> </w:t>
      </w:r>
      <w:r w:rsidR="00E132E5">
        <w:t xml:space="preserve">displays </w:t>
      </w:r>
      <w:ins w:id="30" w:author="pourang" w:date="2013-07-17T09:42:00Z">
        <w:r w:rsidR="0040096F">
          <w:t xml:space="preserve">but primarily to focus on a fixed (limited?) set of interaction metaphors, such as to use the ‘back of device’ to resolve the finger occlusion problem on touch input </w:t>
        </w:r>
      </w:ins>
      <w:del w:id="31" w:author="pourang" w:date="2013-07-17T09:43:00Z">
        <w:r w:rsidR="0099461C" w:rsidDel="0040096F">
          <w:delText xml:space="preserve">as a solution to the finger occlusion problem and proposed </w:delText>
        </w:r>
        <w:r w:rsidDel="0040096F">
          <w:delText xml:space="preserve">"back of device" touch input </w:delText>
        </w:r>
      </w:del>
      <w:r>
        <w:t>[</w:t>
      </w:r>
      <w:r w:rsidR="0099461C">
        <w:fldChar w:fldCharType="begin"/>
      </w:r>
      <w:r w:rsidR="0099461C">
        <w:instrText xml:space="preserve"> REF _Ref361388572 \r \h </w:instrText>
      </w:r>
      <w:r w:rsidR="0099461C">
        <w:fldChar w:fldCharType="separate"/>
      </w:r>
      <w:r w:rsidR="004B615D">
        <w:t>3</w:t>
      </w:r>
      <w:r w:rsidR="0099461C">
        <w:fldChar w:fldCharType="end"/>
      </w:r>
      <w:r w:rsidR="0099461C">
        <w:t xml:space="preserve">, </w:t>
      </w:r>
      <w:r w:rsidR="0099461C">
        <w:fldChar w:fldCharType="begin"/>
      </w:r>
      <w:r w:rsidR="0099461C">
        <w:instrText xml:space="preserve"> REF _Ref361388574 \r \h </w:instrText>
      </w:r>
      <w:r w:rsidR="0099461C">
        <w:fldChar w:fldCharType="separate"/>
      </w:r>
      <w:r w:rsidR="004B615D">
        <w:t>5</w:t>
      </w:r>
      <w:r w:rsidR="0099461C">
        <w:fldChar w:fldCharType="end"/>
      </w:r>
      <w:r>
        <w:t>]</w:t>
      </w:r>
      <w:del w:id="32" w:author="pourang" w:date="2013-07-17T09:43:00Z">
        <w:r w:rsidDel="0040096F">
          <w:delText>, where users interact by touching the display from behind while being able to see their hand fingers</w:delText>
        </w:r>
      </w:del>
      <w:r>
        <w:t>.</w:t>
      </w:r>
      <w:ins w:id="33" w:author="pourang" w:date="2013-07-17T13:14:00Z">
        <w:r w:rsidR="00F8526B">
          <w:t xml:space="preserve"> </w:t>
        </w:r>
      </w:ins>
    </w:p>
    <w:p w:rsidR="00066DD6" w:rsidRDefault="00394398" w:rsidP="0035757D">
      <w:r>
        <w:t xml:space="preserve">In this paper we </w:t>
      </w:r>
      <w:ins w:id="34" w:author="pourang" w:date="2013-07-17T13:13:00Z">
        <w:r w:rsidR="00F8526B">
          <w:t xml:space="preserve">propose </w:t>
        </w:r>
      </w:ins>
      <w:ins w:id="35" w:author="pourang" w:date="2013-07-17T13:14:00Z">
        <w:r w:rsidR="00F8526B">
          <w:t xml:space="preserve">interaction techniques that </w:t>
        </w:r>
      </w:ins>
      <w:ins w:id="36" w:author="pourang" w:date="2013-07-17T09:49:00Z">
        <w:r w:rsidR="00FA30CD">
          <w:t xml:space="preserve">exploit the inherent </w:t>
        </w:r>
      </w:ins>
      <w:ins w:id="37" w:author="pourang" w:date="2013-07-17T10:38:00Z">
        <w:r w:rsidR="00F305C2">
          <w:t xml:space="preserve">or ‘true’ </w:t>
        </w:r>
      </w:ins>
      <w:ins w:id="38" w:author="pourang" w:date="2013-07-17T09:49:00Z">
        <w:r w:rsidR="00FA30CD">
          <w:t>affordance of transparent mobi</w:t>
        </w:r>
      </w:ins>
      <w:ins w:id="39" w:author="pourang" w:date="2013-07-17T10:38:00Z">
        <w:r w:rsidR="00F305C2">
          <w:t>l</w:t>
        </w:r>
      </w:ins>
      <w:ins w:id="40" w:author="pourang" w:date="2013-07-17T09:49:00Z">
        <w:r w:rsidR="00FA30CD">
          <w:t xml:space="preserve">e </w:t>
        </w:r>
      </w:ins>
      <w:ins w:id="41" w:author="pourang" w:date="2013-07-17T10:38:00Z">
        <w:r w:rsidR="00F305C2">
          <w:t>devices</w:t>
        </w:r>
      </w:ins>
      <w:ins w:id="42" w:author="pourang" w:date="2013-07-17T13:14:00Z">
        <w:r w:rsidR="00F8526B">
          <w:t xml:space="preserve">. Such affordances as </w:t>
        </w:r>
        <w:r w:rsidR="00F8526B" w:rsidRPr="00F8526B">
          <w:rPr>
            <w:i/>
            <w:rPrChange w:id="43" w:author="pourang" w:date="2013-07-17T13:15:00Z">
              <w:rPr/>
            </w:rPrChange>
          </w:rPr>
          <w:t>transparency</w:t>
        </w:r>
        <w:r w:rsidR="00F8526B">
          <w:t xml:space="preserve">, </w:t>
        </w:r>
      </w:ins>
      <w:ins w:id="44" w:author="pourang" w:date="2013-07-17T13:15:00Z">
        <w:r w:rsidR="00F8526B" w:rsidRPr="00F8526B">
          <w:rPr>
            <w:i/>
            <w:rPrChange w:id="45" w:author="pourang" w:date="2013-07-17T13:15:00Z">
              <w:rPr/>
            </w:rPrChange>
          </w:rPr>
          <w:t>pixel-</w:t>
        </w:r>
      </w:ins>
      <w:ins w:id="46" w:author="pourang" w:date="2013-07-17T13:14:00Z">
        <w:r w:rsidR="00F8526B" w:rsidRPr="00F8526B">
          <w:rPr>
            <w:i/>
            <w:rPrChange w:id="47" w:author="pourang" w:date="2013-07-17T13:15:00Z">
              <w:rPr/>
            </w:rPrChange>
          </w:rPr>
          <w:t>correspondence</w:t>
        </w:r>
        <w:r w:rsidR="00F8526B">
          <w:t xml:space="preserve"> and </w:t>
        </w:r>
        <w:r w:rsidR="00F8526B" w:rsidRPr="00F8526B">
          <w:rPr>
            <w:i/>
            <w:rPrChange w:id="48" w:author="pourang" w:date="2013-07-17T13:15:00Z">
              <w:rPr/>
            </w:rPrChange>
          </w:rPr>
          <w:t>dual-sidedness</w:t>
        </w:r>
      </w:ins>
      <w:ins w:id="49" w:author="pourang" w:date="2013-07-17T13:15:00Z">
        <w:r w:rsidR="00F8526B">
          <w:t xml:space="preserve"> enable novel scenarios and demonstrate the value of transparent see-through displays. </w:t>
        </w:r>
      </w:ins>
      <w:del w:id="50" w:author="pourang" w:date="2013-07-17T09:47:00Z">
        <w:r w:rsidDel="00FA30CD">
          <w:delText xml:space="preserve">research the </w:delText>
        </w:r>
      </w:del>
      <w:del w:id="51" w:author="pourang" w:date="2013-07-17T13:15:00Z">
        <w:r w:rsidDel="00F8526B">
          <w:delText xml:space="preserve">interaction possibilities </w:delText>
        </w:r>
      </w:del>
      <w:del w:id="52" w:author="pourang" w:date="2013-07-17T09:48:00Z">
        <w:r w:rsidDel="00FA30CD">
          <w:delText xml:space="preserve">of </w:delText>
        </w:r>
      </w:del>
      <w:del w:id="53" w:author="pourang" w:date="2013-07-17T09:50:00Z">
        <w:r w:rsidDel="00FA30CD">
          <w:delText xml:space="preserve">transparent </w:delText>
        </w:r>
      </w:del>
      <w:del w:id="54" w:author="pourang" w:date="2013-07-17T09:48:00Z">
        <w:r w:rsidDel="00FA30CD">
          <w:delText xml:space="preserve">display </w:delText>
        </w:r>
      </w:del>
      <w:del w:id="55" w:author="pourang" w:date="2013-07-17T09:50:00Z">
        <w:r w:rsidDel="00FA30CD">
          <w:delText xml:space="preserve">mobile </w:delText>
        </w:r>
      </w:del>
      <w:del w:id="56" w:author="pourang" w:date="2013-07-17T09:48:00Z">
        <w:r w:rsidDel="00FA30CD">
          <w:delText>devices from the perspective</w:delText>
        </w:r>
        <w:r w:rsidR="0099461C" w:rsidDel="00FA30CD">
          <w:delText xml:space="preserve"> of their </w:delText>
        </w:r>
        <w:r w:rsidR="00E132E5" w:rsidDel="00FA30CD">
          <w:delText xml:space="preserve">actual </w:delText>
        </w:r>
      </w:del>
      <w:del w:id="57" w:author="pourang" w:date="2013-07-17T09:50:00Z">
        <w:r w:rsidR="00E132E5" w:rsidDel="00FA30CD">
          <w:delText xml:space="preserve">and </w:delText>
        </w:r>
      </w:del>
      <w:del w:id="58" w:author="pourang" w:date="2013-07-17T09:49:00Z">
        <w:r w:rsidR="00E132E5" w:rsidDel="00FA30CD">
          <w:delText>possible</w:delText>
        </w:r>
        <w:r w:rsidR="00066DD6" w:rsidDel="00FA30CD">
          <w:delText xml:space="preserve"> </w:delText>
        </w:r>
        <w:r w:rsidR="0099461C" w:rsidDel="00FA30CD">
          <w:delText xml:space="preserve">physical </w:delText>
        </w:r>
      </w:del>
      <w:del w:id="59" w:author="pourang" w:date="2013-07-17T09:50:00Z">
        <w:r w:rsidR="0099461C" w:rsidDel="00FA30CD">
          <w:delText>affordances</w:delText>
        </w:r>
        <w:r w:rsidR="00E132E5" w:rsidDel="00FA30CD">
          <w:delText xml:space="preserve">. Actual affordances </w:delText>
        </w:r>
      </w:del>
      <w:del w:id="60" w:author="pourang" w:date="2013-07-17T13:15:00Z">
        <w:r w:rsidR="00E132E5" w:rsidDel="00F8526B">
          <w:delText>include</w:delText>
        </w:r>
        <w:r w:rsidR="00066DD6" w:rsidDel="00F8526B">
          <w:delText xml:space="preserve"> </w:delText>
        </w:r>
        <w:r w:rsidRPr="0099461C" w:rsidDel="00F8526B">
          <w:rPr>
            <w:i/>
          </w:rPr>
          <w:delText>transparency</w:delText>
        </w:r>
        <w:r w:rsidDel="00F8526B">
          <w:delText xml:space="preserve">, </w:delText>
        </w:r>
        <w:r w:rsidRPr="0099461C" w:rsidDel="00F8526B">
          <w:rPr>
            <w:i/>
          </w:rPr>
          <w:delText>co</w:delText>
        </w:r>
        <w:r w:rsidR="0099461C" w:rsidRPr="0099461C" w:rsidDel="00F8526B">
          <w:rPr>
            <w:i/>
          </w:rPr>
          <w:delText>rrespondence</w:delText>
        </w:r>
        <w:r w:rsidR="0099461C" w:rsidDel="00F8526B">
          <w:delText xml:space="preserve"> and </w:delText>
        </w:r>
        <w:r w:rsidR="00066DD6" w:rsidDel="00F8526B">
          <w:rPr>
            <w:i/>
          </w:rPr>
          <w:delText>dual-sidedness</w:delText>
        </w:r>
        <w:r w:rsidDel="00F8526B">
          <w:delText>.</w:delText>
        </w:r>
        <w:r w:rsidR="007263BD" w:rsidDel="00F8526B">
          <w:delText xml:space="preserve"> </w:delText>
        </w:r>
      </w:del>
      <w:r w:rsidR="007263BD">
        <w:t>Transparency</w:t>
      </w:r>
      <w:ins w:id="61" w:author="pourang" w:date="2013-07-17T13:15:00Z">
        <w:r w:rsidR="00F8526B">
          <w:t xml:space="preserve">, </w:t>
        </w:r>
      </w:ins>
      <w:del w:id="62" w:author="pourang" w:date="2013-07-17T13:15:00Z">
        <w:r w:rsidR="007263BD" w:rsidDel="00F8526B">
          <w:delText xml:space="preserve"> is </w:delText>
        </w:r>
      </w:del>
      <w:r w:rsidR="007263BD">
        <w:t>the capacity to see objects through the display</w:t>
      </w:r>
      <w:ins w:id="63" w:author="pourang" w:date="2013-07-17T13:16:00Z">
        <w:r w:rsidR="00F8526B">
          <w:t xml:space="preserve">, allows for example ^give an example¸. </w:t>
        </w:r>
      </w:ins>
      <w:del w:id="64" w:author="pourang" w:date="2013-07-17T13:16:00Z">
        <w:r w:rsidR="007263BD" w:rsidDel="00F8526B">
          <w:delText>.</w:delText>
        </w:r>
      </w:del>
      <w:r w:rsidR="007263BD">
        <w:t xml:space="preserve"> </w:t>
      </w:r>
      <w:ins w:id="65" w:author="pourang" w:date="2013-07-17T13:16:00Z">
        <w:r w:rsidR="00F8526B">
          <w:t>Pixel -c</w:t>
        </w:r>
      </w:ins>
      <w:del w:id="66" w:author="pourang" w:date="2013-07-17T13:16:00Z">
        <w:r w:rsidR="007263BD" w:rsidDel="00F8526B">
          <w:delText>C</w:delText>
        </w:r>
      </w:del>
      <w:r w:rsidR="007263BD">
        <w:t xml:space="preserve">orrespondence is the </w:t>
      </w:r>
      <w:r w:rsidR="00BB66EB">
        <w:t>capacity</w:t>
      </w:r>
      <w:r w:rsidR="007263BD">
        <w:t xml:space="preserve"> to determine the physical </w:t>
      </w:r>
      <w:r w:rsidR="007263BD">
        <w:lastRenderedPageBreak/>
        <w:t>dimensions of objects right below the display based on the digital content</w:t>
      </w:r>
      <w:del w:id="67" w:author="pourang" w:date="2013-07-17T13:16:00Z">
        <w:r w:rsidR="007263BD" w:rsidDel="00F8526B">
          <w:delText xml:space="preserve">. </w:delText>
        </w:r>
      </w:del>
      <w:ins w:id="68" w:author="pourang" w:date="2013-07-17T13:16:00Z">
        <w:r w:rsidR="00F8526B">
          <w:t>.</w:t>
        </w:r>
        <w:r w:rsidR="00F8526B">
          <w:t xml:space="preserve"> This allows </w:t>
        </w:r>
        <w:r w:rsidR="00F8526B">
          <w:rPr>
            <w:lang w:val="en-CA"/>
          </w:rPr>
          <w:t>[e</w:t>
        </w:r>
        <w:proofErr w:type="spellStart"/>
        <w:r w:rsidR="00F8526B">
          <w:t>xample</w:t>
        </w:r>
        <w:proofErr w:type="spellEnd"/>
        <w:r w:rsidR="00F8526B">
          <w:t>]. Finally, d</w:t>
        </w:r>
      </w:ins>
      <w:del w:id="69" w:author="pourang" w:date="2013-07-17T13:16:00Z">
        <w:r w:rsidR="007263BD" w:rsidDel="00F8526B">
          <w:delText>D</w:delText>
        </w:r>
      </w:del>
      <w:r w:rsidR="007263BD">
        <w:t>ual-sidedness</w:t>
      </w:r>
      <w:ins w:id="70" w:author="pourang" w:date="2013-07-17T13:16:00Z">
        <w:r w:rsidR="00F8526B">
          <w:t xml:space="preserve">, </w:t>
        </w:r>
      </w:ins>
      <w:del w:id="71" w:author="pourang" w:date="2013-07-17T13:16:00Z">
        <w:r w:rsidR="007263BD" w:rsidDel="00F8526B">
          <w:delText xml:space="preserve"> is </w:delText>
        </w:r>
      </w:del>
      <w:r w:rsidR="007263BD">
        <w:t>the capacity to see and interact with the display from either side</w:t>
      </w:r>
      <w:ins w:id="72" w:author="pourang" w:date="2013-07-17T13:16:00Z">
        <w:r w:rsidR="00F8526B">
          <w:t>, enables [example]</w:t>
        </w:r>
      </w:ins>
      <w:r w:rsidR="007263BD">
        <w:t>.</w:t>
      </w:r>
      <w:r w:rsidR="00066DD6">
        <w:t xml:space="preserve"> </w:t>
      </w:r>
      <w:ins w:id="73" w:author="pourang" w:date="2013-07-17T13:17:00Z">
        <w:r w:rsidR="00F8526B">
          <w:t xml:space="preserve">We also show that based on augmentations to these fundamental affordances, such as the ability to capture in real-time an image through the transparent display, or </w:t>
        </w:r>
        <w:r w:rsidR="00F8526B" w:rsidRPr="00F8526B">
          <w:rPr>
            <w:i/>
            <w:rPrChange w:id="74" w:author="pourang" w:date="2013-07-17T13:17:00Z">
              <w:rPr/>
            </w:rPrChange>
          </w:rPr>
          <w:t>surface capture</w:t>
        </w:r>
        <w:r w:rsidR="00F8526B">
          <w:t xml:space="preserve">, can </w:t>
        </w:r>
      </w:ins>
      <w:ins w:id="75" w:author="pourang" w:date="2013-07-17T13:18:00Z">
        <w:r w:rsidR="00F8526B">
          <w:t xml:space="preserve">engender a wide range of applications, including what we refer to as contact AR. </w:t>
        </w:r>
      </w:ins>
      <w:del w:id="76" w:author="pourang" w:date="2013-07-17T13:18:00Z">
        <w:r w:rsidR="00066DD6" w:rsidDel="00F8526B">
          <w:delText>Similar to [</w:delText>
        </w:r>
        <w:r w:rsidR="00066DD6" w:rsidDel="00F8526B">
          <w:fldChar w:fldCharType="begin"/>
        </w:r>
        <w:r w:rsidR="00066DD6" w:rsidDel="00F8526B">
          <w:delInstrText xml:space="preserve"> REF _Ref361388574 \r \h </w:delInstrText>
        </w:r>
        <w:r w:rsidR="00066DD6" w:rsidDel="00F8526B">
          <w:fldChar w:fldCharType="separate"/>
        </w:r>
        <w:r w:rsidR="004B615D" w:rsidDel="00F8526B">
          <w:delText>5</w:delText>
        </w:r>
        <w:r w:rsidR="00066DD6" w:rsidDel="00F8526B">
          <w:fldChar w:fldCharType="end"/>
        </w:r>
        <w:r w:rsidR="00066DD6" w:rsidDel="00F8526B">
          <w:delText xml:space="preserve">] we argue for one extra affordance for future transparent displays, </w:delText>
        </w:r>
        <w:r w:rsidR="00066DD6" w:rsidRPr="00066DD6" w:rsidDel="00F8526B">
          <w:rPr>
            <w:i/>
          </w:rPr>
          <w:delText>surface capture</w:delText>
        </w:r>
        <w:r w:rsidR="00066DD6" w:rsidDel="00F8526B">
          <w:delText xml:space="preserve">. Surface capture is the capacity of the display to acquire an image of the elements right below or on top the </w:delText>
        </w:r>
        <w:r w:rsidR="002E52C9" w:rsidDel="00F8526B">
          <w:delText>display without the need of external cameras</w:delText>
        </w:r>
        <w:r w:rsidR="0075690A" w:rsidDel="00F8526B">
          <w:delText xml:space="preserve"> (such as </w:delText>
        </w:r>
        <w:r w:rsidR="0035757D" w:rsidDel="00F8526B">
          <w:delText>Samsung SUR40 device, aka Microsoft PixelSense</w:delText>
        </w:r>
        <w:r w:rsidR="0075690A" w:rsidDel="00F8526B">
          <w:delText>)</w:delText>
        </w:r>
        <w:r w:rsidR="00066DD6" w:rsidDel="00F8526B">
          <w:delText>.</w:delText>
        </w:r>
      </w:del>
    </w:p>
    <w:p w:rsidR="00CA2C43" w:rsidRDefault="00394398" w:rsidP="00394398">
      <w:r>
        <w:t xml:space="preserve">Our </w:t>
      </w:r>
      <w:ins w:id="77" w:author="pourang" w:date="2013-07-17T13:18:00Z">
        <w:r w:rsidR="00F8526B">
          <w:t xml:space="preserve">primary </w:t>
        </w:r>
      </w:ins>
      <w:r>
        <w:t>goal</w:t>
      </w:r>
      <w:del w:id="78" w:author="pourang" w:date="2013-07-17T13:18:00Z">
        <w:r w:rsidR="00066DD6" w:rsidDel="00F8526B">
          <w:delText>s</w:delText>
        </w:r>
      </w:del>
      <w:r>
        <w:t xml:space="preserve"> </w:t>
      </w:r>
      <w:ins w:id="79" w:author="pourang" w:date="2013-07-17T13:18:00Z">
        <w:r w:rsidR="00F8526B">
          <w:t>was to pose the question as to ‘why have transparent mobile devices</w:t>
        </w:r>
      </w:ins>
      <w:ins w:id="80" w:author="pourang" w:date="2013-07-17T13:19:00Z">
        <w:r w:rsidR="00F8526B">
          <w:t>’</w:t>
        </w:r>
      </w:ins>
      <w:ins w:id="81" w:author="pourang" w:date="2013-07-17T13:18:00Z">
        <w:r w:rsidR="00F8526B">
          <w:t xml:space="preserve">. </w:t>
        </w:r>
      </w:ins>
      <w:del w:id="82" w:author="pourang" w:date="2013-07-17T13:19:00Z">
        <w:r w:rsidR="00066DD6" w:rsidDel="00F8526B">
          <w:delText xml:space="preserve">include </w:delText>
        </w:r>
        <w:r w:rsidR="0075690A" w:rsidDel="00F8526B">
          <w:delText xml:space="preserve">exploring the </w:delText>
        </w:r>
        <w:r w:rsidR="00066DD6" w:rsidDel="00F8526B">
          <w:delText xml:space="preserve">design space </w:delText>
        </w:r>
        <w:r w:rsidR="0075690A" w:rsidDel="00F8526B">
          <w:delText xml:space="preserve">and identifying the interaction techniques for transparent display mobile devices. </w:delText>
        </w:r>
      </w:del>
      <w:r w:rsidR="0075690A">
        <w:t xml:space="preserve">We </w:t>
      </w:r>
      <w:ins w:id="83" w:author="pourang" w:date="2013-07-17T13:19:00Z">
        <w:r w:rsidR="00F8526B">
          <w:t xml:space="preserve">address this by identifying </w:t>
        </w:r>
      </w:ins>
      <w:del w:id="84" w:author="pourang" w:date="2013-07-17T13:19:00Z">
        <w:r w:rsidR="0075690A" w:rsidDel="00F8526B">
          <w:delText xml:space="preserve">divide the </w:delText>
        </w:r>
      </w:del>
      <w:r>
        <w:t xml:space="preserve">interaction techniques </w:t>
      </w:r>
      <w:del w:id="85" w:author="pourang" w:date="2013-07-17T13:19:00Z">
        <w:r w:rsidR="0075690A" w:rsidDel="00F8526B">
          <w:delText xml:space="preserve">between those </w:delText>
        </w:r>
      </w:del>
      <w:r w:rsidR="0075690A">
        <w:t xml:space="preserve">that </w:t>
      </w:r>
      <w:r>
        <w:t xml:space="preserve">are unique to </w:t>
      </w:r>
      <w:r w:rsidR="007263BD">
        <w:t>transparent display mobile device</w:t>
      </w:r>
      <w:r w:rsidR="002E52C9">
        <w:t>s</w:t>
      </w:r>
      <w:r>
        <w:t xml:space="preserve"> </w:t>
      </w:r>
      <w:ins w:id="86" w:author="pourang" w:date="2013-07-17T13:19:00Z">
        <w:r w:rsidR="00F8526B">
          <w:t xml:space="preserve">based on their ‘true’ affordances. We also investigate </w:t>
        </w:r>
      </w:ins>
      <w:ins w:id="87" w:author="pourang" w:date="2013-07-17T13:20:00Z">
        <w:r w:rsidR="00F8526B">
          <w:t xml:space="preserve">potential </w:t>
        </w:r>
      </w:ins>
      <w:ins w:id="88" w:author="pourang" w:date="2013-07-17T13:19:00Z">
        <w:r w:rsidR="00F8526B">
          <w:t>augmentatio</w:t>
        </w:r>
      </w:ins>
      <w:ins w:id="89" w:author="pourang" w:date="2013-07-17T13:20:00Z">
        <w:r w:rsidR="00F8526B">
          <w:t>n</w:t>
        </w:r>
      </w:ins>
      <w:ins w:id="90" w:author="pourang" w:date="2013-07-17T13:19:00Z">
        <w:r w:rsidR="00F8526B">
          <w:t xml:space="preserve">s to </w:t>
        </w:r>
      </w:ins>
      <w:ins w:id="91" w:author="pourang" w:date="2013-07-17T13:20:00Z">
        <w:r w:rsidR="00F8526B">
          <w:t xml:space="preserve">such devise, and show that this can open new forms of mobile-based interaction. We demonstrate these possibilities </w:t>
        </w:r>
      </w:ins>
      <w:del w:id="92" w:author="pourang" w:date="2013-07-17T13:20:00Z">
        <w:r w:rsidDel="00F8526B">
          <w:delText xml:space="preserve">and </w:delText>
        </w:r>
        <w:r w:rsidR="0075690A" w:rsidDel="00F8526B">
          <w:delText>those which</w:delText>
        </w:r>
        <w:r w:rsidDel="00F8526B">
          <w:delText>, although explored in oth</w:delText>
        </w:r>
        <w:r w:rsidR="0075690A" w:rsidDel="00F8526B">
          <w:delText>er contexts, are a natural fit</w:delText>
        </w:r>
      </w:del>
      <w:ins w:id="93" w:author="pourang" w:date="2013-07-17T13:20:00Z">
        <w:r w:rsidR="00F8526B">
          <w:t xml:space="preserve">through a prototype device, </w:t>
        </w:r>
        <w:proofErr w:type="spellStart"/>
        <w:r w:rsidR="00F8526B">
          <w:t>tPad</w:t>
        </w:r>
        <w:proofErr w:type="spellEnd"/>
        <w:r w:rsidR="00F8526B">
          <w:t xml:space="preserve">. </w:t>
        </w:r>
      </w:ins>
      <w:del w:id="94" w:author="pourang" w:date="2013-07-17T13:20:00Z">
        <w:r w:rsidR="0075690A" w:rsidDel="00F8526B">
          <w:delText>.</w:delText>
        </w:r>
        <w:r w:rsidR="002E52C9" w:rsidDel="00F8526B">
          <w:delText xml:space="preserve"> We present the </w:delText>
        </w:r>
      </w:del>
      <w:proofErr w:type="spellStart"/>
      <w:proofErr w:type="gramStart"/>
      <w:r w:rsidR="002E52C9">
        <w:t>tPad</w:t>
      </w:r>
      <w:proofErr w:type="spellEnd"/>
      <w:proofErr w:type="gramEnd"/>
      <w:r w:rsidR="002E52C9">
        <w:t xml:space="preserve">, </w:t>
      </w:r>
      <w:ins w:id="95" w:author="pourang" w:date="2013-07-17T13:20:00Z">
        <w:r w:rsidR="00F8526B">
          <w:t xml:space="preserve">is a </w:t>
        </w:r>
      </w:ins>
      <w:del w:id="96" w:author="pourang" w:date="2013-07-17T13:20:00Z">
        <w:r w:rsidR="002E52C9" w:rsidDel="00F8526B">
          <w:delText xml:space="preserve">our prototype </w:delText>
        </w:r>
      </w:del>
      <w:r w:rsidR="000E1105">
        <w:t>7 inch</w:t>
      </w:r>
      <w:r w:rsidR="002E52C9">
        <w:t xml:space="preserve"> transparent display </w:t>
      </w:r>
      <w:r w:rsidR="00E132E5">
        <w:t>tablet</w:t>
      </w:r>
      <w:ins w:id="97" w:author="pourang" w:date="2013-07-17T13:20:00Z">
        <w:r w:rsidR="00F8526B">
          <w:t xml:space="preserve"> with </w:t>
        </w:r>
      </w:ins>
      <w:del w:id="98" w:author="pourang" w:date="2013-07-17T13:20:00Z">
        <w:r w:rsidR="00E132E5" w:rsidDel="00F8526B">
          <w:delText>. C</w:delText>
        </w:r>
      </w:del>
      <w:ins w:id="99" w:author="pourang" w:date="2013-07-17T13:20:00Z">
        <w:r w:rsidR="00F8526B">
          <w:t>c</w:t>
        </w:r>
      </w:ins>
      <w:r w:rsidR="00A04953">
        <w:t xml:space="preserve">apacity </w:t>
      </w:r>
      <w:r w:rsidR="00E132E5">
        <w:t xml:space="preserve">sensors </w:t>
      </w:r>
      <w:ins w:id="100" w:author="pourang" w:date="2013-07-17T13:20:00Z">
        <w:r w:rsidR="00F8526B">
          <w:t xml:space="preserve">that </w:t>
        </w:r>
      </w:ins>
      <w:r w:rsidR="00E132E5">
        <w:t xml:space="preserve">facilitate touch and pen interaction on both sides. </w:t>
      </w:r>
      <w:r w:rsidR="00B63D2A">
        <w:t xml:space="preserve">Embedded </w:t>
      </w:r>
      <w:r w:rsidR="00E132E5">
        <w:t xml:space="preserve">sensors facilitate the detection of the </w:t>
      </w:r>
      <w:r w:rsidR="00B63D2A">
        <w:t xml:space="preserve">primary </w:t>
      </w:r>
      <w:r w:rsidR="00E132E5">
        <w:t>interaction side.</w:t>
      </w:r>
      <w:r w:rsidR="00CA2C43">
        <w:t xml:space="preserve"> A</w:t>
      </w:r>
      <w:r w:rsidR="00805C6A">
        <w:t xml:space="preserve"> camera</w:t>
      </w:r>
      <w:r w:rsidR="00CA2C43">
        <w:t xml:space="preserve"> optionally attached </w:t>
      </w:r>
      <w:r w:rsidR="00805C6A">
        <w:t xml:space="preserve">to the </w:t>
      </w:r>
      <w:proofErr w:type="spellStart"/>
      <w:r w:rsidR="00805C6A">
        <w:t>tPad</w:t>
      </w:r>
      <w:proofErr w:type="spellEnd"/>
      <w:r w:rsidR="00805C6A">
        <w:t xml:space="preserve"> </w:t>
      </w:r>
      <w:r w:rsidR="00CA2C43">
        <w:t>simulates the surface capture functionality.</w:t>
      </w:r>
    </w:p>
    <w:p w:rsidR="00973864" w:rsidRPr="00394398" w:rsidRDefault="00B63D2A" w:rsidP="00394398">
      <w:commentRangeStart w:id="101"/>
      <w:r>
        <w:t xml:space="preserve">Novel interaction techniques support the usage of the transparent display </w:t>
      </w:r>
      <w:r w:rsidR="00CA2C43">
        <w:t xml:space="preserve">for </w:t>
      </w:r>
      <w:r w:rsidR="00973864" w:rsidRPr="00973864">
        <w:rPr>
          <w:i/>
        </w:rPr>
        <w:t>rich</w:t>
      </w:r>
      <w:r w:rsidR="00973864">
        <w:t xml:space="preserve"> </w:t>
      </w:r>
      <w:r w:rsidR="00CA2C43" w:rsidRPr="00CA2C43">
        <w:rPr>
          <w:i/>
        </w:rPr>
        <w:t>note taking</w:t>
      </w:r>
      <w:r w:rsidR="00CA2C43">
        <w:t xml:space="preserve"> and </w:t>
      </w:r>
      <w:r w:rsidR="00CA2C43" w:rsidRPr="00CA2C43">
        <w:rPr>
          <w:i/>
        </w:rPr>
        <w:t>active reading</w:t>
      </w:r>
      <w:r w:rsidR="00CA2C43">
        <w:rPr>
          <w:i/>
        </w:rPr>
        <w:t>.</w:t>
      </w:r>
      <w:r w:rsidR="00CA2C43">
        <w:t xml:space="preserve"> For note-taking, users can trace objects on a </w:t>
      </w:r>
      <w:r w:rsidR="00973864">
        <w:t>physical object</w:t>
      </w:r>
      <w:r w:rsidR="00CA2C43">
        <w:t xml:space="preserve">, query printed graphs, capture elements behind the display, </w:t>
      </w:r>
      <w:r w:rsidR="0057440E">
        <w:t xml:space="preserve">access alternative views on the flip-side </w:t>
      </w:r>
      <w:r w:rsidR="00CA2C43">
        <w:t xml:space="preserve">and share content by staking multiple devices. For active reading, users can </w:t>
      </w:r>
      <w:r w:rsidR="00973864">
        <w:t xml:space="preserve">explore the </w:t>
      </w:r>
      <w:r w:rsidR="00CA2C43">
        <w:t xml:space="preserve">virtual version of a printed document by simply </w:t>
      </w:r>
      <w:r w:rsidR="00973864">
        <w:t xml:space="preserve">putting the </w:t>
      </w:r>
      <w:proofErr w:type="spellStart"/>
      <w:r w:rsidR="00973864">
        <w:t>tPad</w:t>
      </w:r>
      <w:proofErr w:type="spellEnd"/>
      <w:r w:rsidR="00973864">
        <w:t xml:space="preserve"> on top of it – users can annotate, search, invoke rich content (pictures and video). Finally, applications running on opposite sides of the display can access a shared context. </w:t>
      </w:r>
      <w:commentRangeEnd w:id="101"/>
      <w:r w:rsidR="00F8526B">
        <w:rPr>
          <w:rStyle w:val="CommentReference"/>
        </w:rPr>
        <w:commentReference w:id="101"/>
      </w:r>
    </w:p>
    <w:p w:rsidR="000514AC" w:rsidRPr="000514AC" w:rsidRDefault="004451A9" w:rsidP="000514AC">
      <w:pPr>
        <w:pStyle w:val="Heading1"/>
      </w:pPr>
      <w:r>
        <w:lastRenderedPageBreak/>
        <w:t>RELATED WORK</w:t>
      </w:r>
    </w:p>
    <w:p w:rsidR="00452E09" w:rsidRDefault="00DE3055" w:rsidP="00452E09">
      <w:pPr>
        <w:pStyle w:val="Heading1"/>
      </w:pPr>
      <w:r>
        <w:t xml:space="preserve">RESEARCH </w:t>
      </w:r>
      <w:r w:rsidR="00452E09">
        <w:t>Approach</w:t>
      </w:r>
    </w:p>
    <w:p w:rsidR="000D3246" w:rsidRDefault="000D3246" w:rsidP="000D3246">
      <w:pPr>
        <w:pStyle w:val="Heading1"/>
      </w:pPr>
      <w:r>
        <w:t>Conclusions</w:t>
      </w:r>
    </w:p>
    <w:p w:rsidR="006B3F1F" w:rsidRDefault="006B3F1F" w:rsidP="00AA5ACC">
      <w:pPr>
        <w:pStyle w:val="Heading1"/>
      </w:pPr>
      <w:r>
        <w:t>REFERENCES</w:t>
      </w:r>
    </w:p>
    <w:p w:rsidR="00A07C8E" w:rsidRDefault="00A07C8E" w:rsidP="00394398">
      <w:pPr>
        <w:pStyle w:val="References"/>
        <w:numPr>
          <w:ilvl w:val="0"/>
          <w:numId w:val="22"/>
        </w:numPr>
        <w:jc w:val="left"/>
      </w:pPr>
      <w:r>
        <w:t xml:space="preserve"> </w:t>
      </w:r>
      <w:bookmarkStart w:id="103" w:name="_Ref361387465"/>
      <w:r>
        <w:t xml:space="preserve">GSM arena. (2013, July 12). </w:t>
      </w:r>
      <w:r w:rsidRPr="00A33AA6">
        <w:t xml:space="preserve">Sony Ericsson </w:t>
      </w:r>
      <w:proofErr w:type="spellStart"/>
      <w:r w:rsidRPr="00A33AA6">
        <w:t>Xperia</w:t>
      </w:r>
      <w:proofErr w:type="spellEnd"/>
      <w:r w:rsidRPr="00A33AA6">
        <w:t xml:space="preserve"> Pureness - Full phone specifications</w:t>
      </w:r>
      <w:r>
        <w:t>. (2009) [</w:t>
      </w:r>
      <w:proofErr w:type="spellStart"/>
      <w:r>
        <w:t>Webiste</w:t>
      </w:r>
      <w:proofErr w:type="spellEnd"/>
      <w:r>
        <w:t xml:space="preserve">], Retrieved from </w:t>
      </w:r>
      <w:hyperlink r:id="rId11" w:history="1">
        <w:r w:rsidRPr="002339D2">
          <w:rPr>
            <w:rStyle w:val="Hyperlink"/>
          </w:rPr>
          <w:t>http://www.gsmarena.com/sony_ericsson_ xperia_pureness-3015.php</w:t>
        </w:r>
      </w:hyperlink>
      <w:r>
        <w:t>.</w:t>
      </w:r>
      <w:bookmarkEnd w:id="103"/>
    </w:p>
    <w:p w:rsidR="00394398" w:rsidRDefault="00394398" w:rsidP="00A07C8E">
      <w:pPr>
        <w:pStyle w:val="References"/>
        <w:numPr>
          <w:ilvl w:val="0"/>
          <w:numId w:val="22"/>
        </w:numPr>
        <w:jc w:val="left"/>
      </w:pPr>
      <w:r>
        <w:t xml:space="preserve"> </w:t>
      </w:r>
      <w:bookmarkStart w:id="104" w:name="_Ref361387467"/>
      <w:r w:rsidRPr="00394398">
        <w:t>GSM arena. (2013</w:t>
      </w:r>
      <w:r>
        <w:t xml:space="preserve">, March 19). Lenovo S800 – Full </w:t>
      </w:r>
      <w:r w:rsidRPr="00394398">
        <w:t xml:space="preserve">phone specifications. (2011) [Website]. Retrieved from </w:t>
      </w:r>
      <w:hyperlink r:id="rId12" w:history="1">
        <w:r w:rsidRPr="002339D2">
          <w:rPr>
            <w:rStyle w:val="Hyperlink"/>
          </w:rPr>
          <w:t>http://www.gsmarena.com/lenovo_s800-4862.php</w:t>
        </w:r>
      </w:hyperlink>
      <w:r>
        <w:t>.</w:t>
      </w:r>
      <w:bookmarkEnd w:id="104"/>
    </w:p>
    <w:p w:rsidR="0099461C" w:rsidRDefault="0099461C" w:rsidP="0099461C">
      <w:pPr>
        <w:pStyle w:val="References"/>
        <w:numPr>
          <w:ilvl w:val="0"/>
          <w:numId w:val="22"/>
        </w:numPr>
        <w:jc w:val="left"/>
      </w:pPr>
      <w:r>
        <w:lastRenderedPageBreak/>
        <w:t xml:space="preserve"> </w:t>
      </w:r>
      <w:bookmarkStart w:id="105" w:name="_Ref361388572"/>
      <w:proofErr w:type="spellStart"/>
      <w:r w:rsidRPr="0099461C">
        <w:t>Iwabuchi</w:t>
      </w:r>
      <w:proofErr w:type="spellEnd"/>
      <w:r w:rsidRPr="0099461C">
        <w:t>,</w:t>
      </w:r>
      <w:r>
        <w:t xml:space="preserve"> M.,</w:t>
      </w:r>
      <w:r w:rsidRPr="0099461C">
        <w:t xml:space="preserve"> </w:t>
      </w:r>
      <w:proofErr w:type="spellStart"/>
      <w:r w:rsidRPr="0099461C">
        <w:t>Kakehi</w:t>
      </w:r>
      <w:proofErr w:type="spellEnd"/>
      <w:r w:rsidRPr="0099461C">
        <w:t>,</w:t>
      </w:r>
      <w:r>
        <w:t xml:space="preserve"> Y.,</w:t>
      </w:r>
      <w:r w:rsidRPr="0099461C">
        <w:t xml:space="preserve"> and </w:t>
      </w:r>
      <w:proofErr w:type="spellStart"/>
      <w:r w:rsidRPr="0099461C">
        <w:t>Naemura</w:t>
      </w:r>
      <w:proofErr w:type="spellEnd"/>
      <w:r>
        <w:t>, T</w:t>
      </w:r>
      <w:r w:rsidRPr="0099461C">
        <w:t xml:space="preserve">. 2008. </w:t>
      </w:r>
      <w:proofErr w:type="spellStart"/>
      <w:r w:rsidRPr="0099461C">
        <w:t>LimpiDual</w:t>
      </w:r>
      <w:proofErr w:type="spellEnd"/>
      <w:r w:rsidRPr="0099461C">
        <w:t xml:space="preserve"> touch: interactive limpid display with dual-sided touch sensing. In ACM SIGGRAPH 2008 posters (SIGGRAPH '08). ACM</w:t>
      </w:r>
      <w:r>
        <w:t>.</w:t>
      </w:r>
      <w:bookmarkEnd w:id="105"/>
    </w:p>
    <w:p w:rsidR="00A07C8E" w:rsidRDefault="00A07C8E" w:rsidP="00A07C8E">
      <w:pPr>
        <w:pStyle w:val="References"/>
        <w:numPr>
          <w:ilvl w:val="0"/>
          <w:numId w:val="22"/>
        </w:numPr>
        <w:jc w:val="left"/>
      </w:pPr>
      <w:r>
        <w:t xml:space="preserve"> </w:t>
      </w:r>
      <w:r w:rsidRPr="00A07C8E">
        <w:t>Transparent dual-touch display Android smartphone prototype #</w:t>
      </w:r>
      <w:proofErr w:type="spellStart"/>
      <w:r w:rsidRPr="00A07C8E">
        <w:t>DigInfo</w:t>
      </w:r>
      <w:proofErr w:type="spellEnd"/>
      <w:r w:rsidRPr="00A07C8E">
        <w:t xml:space="preserve">. (2012). Retrieved from </w:t>
      </w:r>
      <w:hyperlink w:history="1">
        <w:r w:rsidRPr="002339D2">
          <w:rPr>
            <w:rStyle w:val="Hyperlink"/>
          </w:rPr>
          <w:t>http://www. youtube.com/watch?v=Xbyoool5ZwY</w:t>
        </w:r>
      </w:hyperlink>
      <w:r>
        <w:t>.</w:t>
      </w:r>
    </w:p>
    <w:p w:rsidR="00A07C8E" w:rsidRDefault="0099461C" w:rsidP="00A07C8E">
      <w:pPr>
        <w:pStyle w:val="References"/>
        <w:numPr>
          <w:ilvl w:val="0"/>
          <w:numId w:val="22"/>
        </w:numPr>
        <w:jc w:val="left"/>
      </w:pPr>
      <w:r>
        <w:t xml:space="preserve"> </w:t>
      </w:r>
      <w:bookmarkStart w:id="106" w:name="_Ref361388574"/>
      <w:proofErr w:type="spellStart"/>
      <w:r w:rsidRPr="0099461C">
        <w:t>Wigdor</w:t>
      </w:r>
      <w:proofErr w:type="spellEnd"/>
      <w:r w:rsidRPr="0099461C">
        <w:t xml:space="preserve">, </w:t>
      </w:r>
      <w:r>
        <w:t xml:space="preserve">D., </w:t>
      </w:r>
      <w:proofErr w:type="spellStart"/>
      <w:r w:rsidRPr="0099461C">
        <w:t>Forlines</w:t>
      </w:r>
      <w:proofErr w:type="spellEnd"/>
      <w:r w:rsidRPr="0099461C">
        <w:t>,</w:t>
      </w:r>
      <w:r>
        <w:t xml:space="preserve"> C.,</w:t>
      </w:r>
      <w:r w:rsidRPr="0099461C">
        <w:t xml:space="preserve"> </w:t>
      </w:r>
      <w:proofErr w:type="spellStart"/>
      <w:r w:rsidRPr="0099461C">
        <w:t>Baudisch</w:t>
      </w:r>
      <w:proofErr w:type="spellEnd"/>
      <w:r w:rsidRPr="0099461C">
        <w:t>,</w:t>
      </w:r>
      <w:r>
        <w:t xml:space="preserve"> P.,</w:t>
      </w:r>
      <w:r w:rsidRPr="0099461C">
        <w:t xml:space="preserve"> Barnwell, </w:t>
      </w:r>
      <w:r>
        <w:t xml:space="preserve">J., </w:t>
      </w:r>
      <w:r w:rsidRPr="0099461C">
        <w:t xml:space="preserve">and </w:t>
      </w:r>
      <w:proofErr w:type="spellStart"/>
      <w:r>
        <w:t>Shen</w:t>
      </w:r>
      <w:proofErr w:type="spellEnd"/>
      <w:r>
        <w:t>, C.</w:t>
      </w:r>
      <w:r w:rsidRPr="0099461C">
        <w:t xml:space="preserve"> 2007. Lucid touch: a see-through mobile device. In Proceedings of the 20th annual ACM symposium on User interface software and technology (UIST '07). ACM</w:t>
      </w:r>
      <w:r>
        <w:t>.</w:t>
      </w:r>
      <w:bookmarkEnd w:id="106"/>
    </w:p>
    <w:p w:rsidR="00394398" w:rsidRDefault="00394398" w:rsidP="00394398">
      <w:pPr>
        <w:pStyle w:val="References"/>
        <w:ind w:left="0" w:firstLine="0"/>
        <w:jc w:val="left"/>
        <w:sectPr w:rsidR="00394398" w:rsidSect="00DE1746">
          <w:headerReference w:type="even" r:id="rId13"/>
          <w:type w:val="continuous"/>
          <w:pgSz w:w="12240" w:h="15840" w:code="1"/>
          <w:pgMar w:top="1224" w:right="1080" w:bottom="1440" w:left="1080" w:header="720" w:footer="720" w:gutter="0"/>
          <w:cols w:num="2" w:space="432"/>
        </w:sectPr>
      </w:pPr>
      <w:r>
        <w:t>END</w:t>
      </w:r>
    </w:p>
    <w:p w:rsidR="006B3F1F" w:rsidRDefault="006B3F1F">
      <w:pPr>
        <w:pStyle w:val="Paper-Title"/>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1" w:author="pourang" w:date="2013-07-17T13:21:00Z" w:initials="p">
    <w:p w:rsidR="00F8526B" w:rsidRDefault="00F8526B">
      <w:pPr>
        <w:pStyle w:val="CommentText"/>
      </w:pPr>
      <w:r>
        <w:rPr>
          <w:rStyle w:val="CommentReference"/>
        </w:rPr>
        <w:annotationRef/>
      </w:r>
      <w:r>
        <w:t>Fold some of this into the previous slide.</w:t>
      </w:r>
    </w:p>
    <w:p w:rsidR="00F8526B" w:rsidRDefault="00F8526B">
      <w:pPr>
        <w:pStyle w:val="CommentText"/>
      </w:pPr>
    </w:p>
    <w:p w:rsidR="00F8526B" w:rsidRDefault="00F8526B">
      <w:pPr>
        <w:pStyle w:val="CommentText"/>
      </w:pPr>
      <w:r>
        <w:t xml:space="preserve">Also add a paragraph describing a scenario of </w:t>
      </w:r>
      <w:proofErr w:type="spellStart"/>
      <w:r>
        <w:t>tPad</w:t>
      </w:r>
      <w:proofErr w:type="spellEnd"/>
      <w:r>
        <w:t xml:space="preserve"> unique attributes </w:t>
      </w:r>
      <w:proofErr w:type="gramStart"/>
      <w:r>
        <w:t xml:space="preserve">&amp;  </w:t>
      </w:r>
      <w:bookmarkStart w:id="102" w:name="_GoBack"/>
      <w:bookmarkEnd w:id="102"/>
      <w:r>
        <w:t>capabilities</w:t>
      </w:r>
      <w:proofErr w:type="gramEnd"/>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D49" w:rsidRDefault="003C7D49">
      <w:r>
        <w:separator/>
      </w:r>
    </w:p>
  </w:endnote>
  <w:endnote w:type="continuationSeparator" w:id="0">
    <w:p w:rsidR="003C7D49" w:rsidRDefault="003C7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063070"/>
      <w:docPartObj>
        <w:docPartGallery w:val="Page Numbers (Bottom of Page)"/>
        <w:docPartUnique/>
      </w:docPartObj>
    </w:sdtPr>
    <w:sdtEndPr>
      <w:rPr>
        <w:noProof/>
      </w:rPr>
    </w:sdtEndPr>
    <w:sdtContent>
      <w:p w:rsidR="00FA30CD" w:rsidRDefault="00FA30CD">
        <w:pPr>
          <w:pStyle w:val="Footer"/>
          <w:jc w:val="center"/>
        </w:pPr>
        <w:r>
          <w:fldChar w:fldCharType="begin"/>
        </w:r>
        <w:r>
          <w:instrText xml:space="preserve"> PAGE   \* MERGEFORMAT </w:instrText>
        </w:r>
        <w:r>
          <w:fldChar w:fldCharType="separate"/>
        </w:r>
        <w:r w:rsidR="00F8526B">
          <w:rPr>
            <w:noProof/>
          </w:rPr>
          <w:t>1</w:t>
        </w:r>
        <w:r>
          <w:rPr>
            <w:noProof/>
          </w:rPr>
          <w:fldChar w:fldCharType="end"/>
        </w:r>
      </w:p>
    </w:sdtContent>
  </w:sdt>
  <w:p w:rsidR="00FA30CD" w:rsidRDefault="00FA3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D49" w:rsidRDefault="003C7D49">
      <w:r>
        <w:separator/>
      </w:r>
    </w:p>
  </w:footnote>
  <w:footnote w:type="continuationSeparator" w:id="0">
    <w:p w:rsidR="003C7D49" w:rsidRDefault="003C7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0CD" w:rsidRDefault="00FA30CD"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2DF572C"/>
    <w:multiLevelType w:val="hybridMultilevel"/>
    <w:tmpl w:val="E7508C02"/>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41F49B3"/>
    <w:multiLevelType w:val="hybridMultilevel"/>
    <w:tmpl w:val="25BE61F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4">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08D636F2"/>
    <w:multiLevelType w:val="hybridMultilevel"/>
    <w:tmpl w:val="8BF26E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2177609"/>
    <w:multiLevelType w:val="hybridMultilevel"/>
    <w:tmpl w:val="22C8D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75D61CA"/>
    <w:multiLevelType w:val="hybridMultilevel"/>
    <w:tmpl w:val="99C0F6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AB17545"/>
    <w:multiLevelType w:val="singleLevel"/>
    <w:tmpl w:val="DDEE8D5E"/>
    <w:lvl w:ilvl="0">
      <w:start w:val="1"/>
      <w:numFmt w:val="decimal"/>
      <w:lvlText w:val="%1."/>
      <w:legacy w:legacy="1" w:legacySpace="0" w:legacyIndent="144"/>
      <w:lvlJc w:val="left"/>
      <w:pPr>
        <w:ind w:left="144" w:hanging="144"/>
      </w:pPr>
    </w:lvl>
  </w:abstractNum>
  <w:abstractNum w:abstractNumId="20">
    <w:nsid w:val="2AC617E3"/>
    <w:multiLevelType w:val="hybridMultilevel"/>
    <w:tmpl w:val="EDF68EAE"/>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344029F8"/>
    <w:multiLevelType w:val="hybridMultilevel"/>
    <w:tmpl w:val="94B095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EEA4B90"/>
    <w:multiLevelType w:val="hybridMultilevel"/>
    <w:tmpl w:val="2CD8E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229611F"/>
    <w:multiLevelType w:val="singleLevel"/>
    <w:tmpl w:val="DDEE8D5E"/>
    <w:lvl w:ilvl="0">
      <w:start w:val="1"/>
      <w:numFmt w:val="decimal"/>
      <w:lvlText w:val="%1."/>
      <w:legacy w:legacy="1" w:legacySpace="0" w:legacyIndent="144"/>
      <w:lvlJc w:val="left"/>
      <w:pPr>
        <w:ind w:left="144" w:hanging="144"/>
      </w:pPr>
    </w:lvl>
  </w:abstractNum>
  <w:abstractNum w:abstractNumId="25">
    <w:nsid w:val="4AAC6963"/>
    <w:multiLevelType w:val="singleLevel"/>
    <w:tmpl w:val="DDEE8D5E"/>
    <w:lvl w:ilvl="0">
      <w:start w:val="1"/>
      <w:numFmt w:val="decimal"/>
      <w:lvlText w:val="%1."/>
      <w:legacy w:legacy="1" w:legacySpace="0" w:legacyIndent="144"/>
      <w:lvlJc w:val="left"/>
      <w:pPr>
        <w:ind w:left="144" w:hanging="144"/>
      </w:pPr>
    </w:lvl>
  </w:abstractNum>
  <w:abstractNum w:abstractNumId="26">
    <w:nsid w:val="4DB14472"/>
    <w:multiLevelType w:val="hybridMultilevel"/>
    <w:tmpl w:val="34AE65F6"/>
    <w:lvl w:ilvl="0" w:tplc="8EF489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A0A036E"/>
    <w:multiLevelType w:val="singleLevel"/>
    <w:tmpl w:val="61E616DA"/>
    <w:lvl w:ilvl="0">
      <w:start w:val="1"/>
      <w:numFmt w:val="decimal"/>
      <w:lvlText w:val="%1."/>
      <w:legacy w:legacy="1" w:legacySpace="0" w:legacyIndent="144"/>
      <w:lvlJc w:val="left"/>
      <w:pPr>
        <w:ind w:left="144" w:hanging="144"/>
      </w:pPr>
    </w:lvl>
  </w:abstractNum>
  <w:abstractNum w:abstractNumId="30">
    <w:nsid w:val="5F5B738B"/>
    <w:multiLevelType w:val="hybridMultilevel"/>
    <w:tmpl w:val="B8261D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90F2ACC"/>
    <w:multiLevelType w:val="hybridMultilevel"/>
    <w:tmpl w:val="38C8B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A9C2B9C"/>
    <w:multiLevelType w:val="hybridMultilevel"/>
    <w:tmpl w:val="C0727A88"/>
    <w:lvl w:ilvl="0" w:tplc="10090001">
      <w:start w:val="1"/>
      <w:numFmt w:val="bullet"/>
      <w:lvlText w:val=""/>
      <w:lvlJc w:val="left"/>
      <w:pPr>
        <w:ind w:left="2140" w:hanging="360"/>
      </w:pPr>
      <w:rPr>
        <w:rFonts w:ascii="Symbol" w:hAnsi="Symbol" w:hint="default"/>
      </w:rPr>
    </w:lvl>
    <w:lvl w:ilvl="1" w:tplc="10090003" w:tentative="1">
      <w:start w:val="1"/>
      <w:numFmt w:val="bullet"/>
      <w:lvlText w:val="o"/>
      <w:lvlJc w:val="left"/>
      <w:pPr>
        <w:ind w:left="2860" w:hanging="360"/>
      </w:pPr>
      <w:rPr>
        <w:rFonts w:ascii="Courier New" w:hAnsi="Courier New" w:cs="Courier New" w:hint="default"/>
      </w:rPr>
    </w:lvl>
    <w:lvl w:ilvl="2" w:tplc="10090005" w:tentative="1">
      <w:start w:val="1"/>
      <w:numFmt w:val="bullet"/>
      <w:lvlText w:val=""/>
      <w:lvlJc w:val="left"/>
      <w:pPr>
        <w:ind w:left="3580" w:hanging="360"/>
      </w:pPr>
      <w:rPr>
        <w:rFonts w:ascii="Wingdings" w:hAnsi="Wingdings" w:hint="default"/>
      </w:rPr>
    </w:lvl>
    <w:lvl w:ilvl="3" w:tplc="10090001" w:tentative="1">
      <w:start w:val="1"/>
      <w:numFmt w:val="bullet"/>
      <w:lvlText w:val=""/>
      <w:lvlJc w:val="left"/>
      <w:pPr>
        <w:ind w:left="4300" w:hanging="360"/>
      </w:pPr>
      <w:rPr>
        <w:rFonts w:ascii="Symbol" w:hAnsi="Symbol" w:hint="default"/>
      </w:rPr>
    </w:lvl>
    <w:lvl w:ilvl="4" w:tplc="10090003" w:tentative="1">
      <w:start w:val="1"/>
      <w:numFmt w:val="bullet"/>
      <w:lvlText w:val="o"/>
      <w:lvlJc w:val="left"/>
      <w:pPr>
        <w:ind w:left="5020" w:hanging="360"/>
      </w:pPr>
      <w:rPr>
        <w:rFonts w:ascii="Courier New" w:hAnsi="Courier New" w:cs="Courier New" w:hint="default"/>
      </w:rPr>
    </w:lvl>
    <w:lvl w:ilvl="5" w:tplc="10090005" w:tentative="1">
      <w:start w:val="1"/>
      <w:numFmt w:val="bullet"/>
      <w:lvlText w:val=""/>
      <w:lvlJc w:val="left"/>
      <w:pPr>
        <w:ind w:left="5740" w:hanging="360"/>
      </w:pPr>
      <w:rPr>
        <w:rFonts w:ascii="Wingdings" w:hAnsi="Wingdings" w:hint="default"/>
      </w:rPr>
    </w:lvl>
    <w:lvl w:ilvl="6" w:tplc="10090001" w:tentative="1">
      <w:start w:val="1"/>
      <w:numFmt w:val="bullet"/>
      <w:lvlText w:val=""/>
      <w:lvlJc w:val="left"/>
      <w:pPr>
        <w:ind w:left="6460" w:hanging="360"/>
      </w:pPr>
      <w:rPr>
        <w:rFonts w:ascii="Symbol" w:hAnsi="Symbol" w:hint="default"/>
      </w:rPr>
    </w:lvl>
    <w:lvl w:ilvl="7" w:tplc="10090003" w:tentative="1">
      <w:start w:val="1"/>
      <w:numFmt w:val="bullet"/>
      <w:lvlText w:val="o"/>
      <w:lvlJc w:val="left"/>
      <w:pPr>
        <w:ind w:left="7180" w:hanging="360"/>
      </w:pPr>
      <w:rPr>
        <w:rFonts w:ascii="Courier New" w:hAnsi="Courier New" w:cs="Courier New" w:hint="default"/>
      </w:rPr>
    </w:lvl>
    <w:lvl w:ilvl="8" w:tplc="10090005" w:tentative="1">
      <w:start w:val="1"/>
      <w:numFmt w:val="bullet"/>
      <w:lvlText w:val=""/>
      <w:lvlJc w:val="left"/>
      <w:pPr>
        <w:ind w:left="7900" w:hanging="360"/>
      </w:pPr>
      <w:rPr>
        <w:rFonts w:ascii="Wingdings" w:hAnsi="Wingdings" w:hint="default"/>
      </w:rPr>
    </w:lvl>
  </w:abstractNum>
  <w:abstractNum w:abstractNumId="33">
    <w:nsid w:val="6ADC3ECC"/>
    <w:multiLevelType w:val="hybridMultilevel"/>
    <w:tmpl w:val="A6160F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FE85F91"/>
    <w:multiLevelType w:val="hybridMultilevel"/>
    <w:tmpl w:val="35BE2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0095127"/>
    <w:multiLevelType w:val="hybridMultilevel"/>
    <w:tmpl w:val="10AE6100"/>
    <w:lvl w:ilvl="0" w:tplc="10090001">
      <w:start w:val="1"/>
      <w:numFmt w:val="bullet"/>
      <w:lvlText w:val=""/>
      <w:lvlJc w:val="left"/>
      <w:pPr>
        <w:ind w:left="6480" w:hanging="360"/>
      </w:pPr>
      <w:rPr>
        <w:rFonts w:ascii="Symbol" w:hAnsi="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hint="default"/>
      </w:rPr>
    </w:lvl>
    <w:lvl w:ilvl="3" w:tplc="10090001" w:tentative="1">
      <w:start w:val="1"/>
      <w:numFmt w:val="bullet"/>
      <w:lvlText w:val=""/>
      <w:lvlJc w:val="left"/>
      <w:pPr>
        <w:ind w:left="8640" w:hanging="360"/>
      </w:pPr>
      <w:rPr>
        <w:rFonts w:ascii="Symbol" w:hAnsi="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hint="default"/>
      </w:rPr>
    </w:lvl>
    <w:lvl w:ilvl="6" w:tplc="10090001" w:tentative="1">
      <w:start w:val="1"/>
      <w:numFmt w:val="bullet"/>
      <w:lvlText w:val=""/>
      <w:lvlJc w:val="left"/>
      <w:pPr>
        <w:ind w:left="10800" w:hanging="360"/>
      </w:pPr>
      <w:rPr>
        <w:rFonts w:ascii="Symbol" w:hAnsi="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hint="default"/>
      </w:rPr>
    </w:lvl>
  </w:abstractNum>
  <w:abstractNum w:abstractNumId="36">
    <w:nsid w:val="7B9D1784"/>
    <w:multiLevelType w:val="hybridMultilevel"/>
    <w:tmpl w:val="A9304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7D4466BC"/>
    <w:multiLevelType w:val="hybridMultilevel"/>
    <w:tmpl w:val="023630B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9"/>
  </w:num>
  <w:num w:numId="23">
    <w:abstractNumId w:val="21"/>
  </w:num>
  <w:num w:numId="24">
    <w:abstractNumId w:val="10"/>
  </w:num>
  <w:num w:numId="25">
    <w:abstractNumId w:val="24"/>
  </w:num>
  <w:num w:numId="26">
    <w:abstractNumId w:val="19"/>
  </w:num>
  <w:num w:numId="27">
    <w:abstractNumId w:val="25"/>
  </w:num>
  <w:num w:numId="28">
    <w:abstractNumId w:val="27"/>
  </w:num>
  <w:num w:numId="29">
    <w:abstractNumId w:val="16"/>
  </w:num>
  <w:num w:numId="30">
    <w:abstractNumId w:val="28"/>
  </w:num>
  <w:num w:numId="31">
    <w:abstractNumId w:val="14"/>
  </w:num>
  <w:num w:numId="32">
    <w:abstractNumId w:val="23"/>
  </w:num>
  <w:num w:numId="33">
    <w:abstractNumId w:val="20"/>
  </w:num>
  <w:num w:numId="34">
    <w:abstractNumId w:val="12"/>
  </w:num>
  <w:num w:numId="35">
    <w:abstractNumId w:val="26"/>
  </w:num>
  <w:num w:numId="36">
    <w:abstractNumId w:val="33"/>
  </w:num>
  <w:num w:numId="37">
    <w:abstractNumId w:val="34"/>
  </w:num>
  <w:num w:numId="38">
    <w:abstractNumId w:val="22"/>
  </w:num>
  <w:num w:numId="39">
    <w:abstractNumId w:val="15"/>
  </w:num>
  <w:num w:numId="40">
    <w:abstractNumId w:val="31"/>
  </w:num>
  <w:num w:numId="41">
    <w:abstractNumId w:val="17"/>
  </w:num>
  <w:num w:numId="42">
    <w:abstractNumId w:val="32"/>
  </w:num>
  <w:num w:numId="43">
    <w:abstractNumId w:val="13"/>
  </w:num>
  <w:num w:numId="44">
    <w:abstractNumId w:val="35"/>
  </w:num>
  <w:num w:numId="45">
    <w:abstractNumId w:val="37"/>
  </w:num>
  <w:num w:numId="46">
    <w:abstractNumId w:val="18"/>
  </w:num>
  <w:num w:numId="47">
    <w:abstractNumId w:val="30"/>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71C"/>
    <w:rsid w:val="00012E09"/>
    <w:rsid w:val="00020AE6"/>
    <w:rsid w:val="00024347"/>
    <w:rsid w:val="0002795F"/>
    <w:rsid w:val="000333DE"/>
    <w:rsid w:val="0003450C"/>
    <w:rsid w:val="00037754"/>
    <w:rsid w:val="000514AC"/>
    <w:rsid w:val="00055598"/>
    <w:rsid w:val="000646A0"/>
    <w:rsid w:val="00066DD6"/>
    <w:rsid w:val="000728F3"/>
    <w:rsid w:val="00072B3A"/>
    <w:rsid w:val="00082410"/>
    <w:rsid w:val="000830AC"/>
    <w:rsid w:val="0009134E"/>
    <w:rsid w:val="0009386A"/>
    <w:rsid w:val="00093C96"/>
    <w:rsid w:val="000955E1"/>
    <w:rsid w:val="00096827"/>
    <w:rsid w:val="000A0AF5"/>
    <w:rsid w:val="000A10A6"/>
    <w:rsid w:val="000A1E23"/>
    <w:rsid w:val="000A350E"/>
    <w:rsid w:val="000A3852"/>
    <w:rsid w:val="000A3A59"/>
    <w:rsid w:val="000B3D56"/>
    <w:rsid w:val="000B4E65"/>
    <w:rsid w:val="000B5505"/>
    <w:rsid w:val="000B6A11"/>
    <w:rsid w:val="000B72DA"/>
    <w:rsid w:val="000C3BD8"/>
    <w:rsid w:val="000C5EBD"/>
    <w:rsid w:val="000D3246"/>
    <w:rsid w:val="000D3984"/>
    <w:rsid w:val="000D76DE"/>
    <w:rsid w:val="000E1105"/>
    <w:rsid w:val="000E4445"/>
    <w:rsid w:val="000E4FDA"/>
    <w:rsid w:val="000E5328"/>
    <w:rsid w:val="000F31ED"/>
    <w:rsid w:val="000F59CD"/>
    <w:rsid w:val="001009BF"/>
    <w:rsid w:val="001014C5"/>
    <w:rsid w:val="0010210D"/>
    <w:rsid w:val="0010496F"/>
    <w:rsid w:val="0010499D"/>
    <w:rsid w:val="00106A32"/>
    <w:rsid w:val="001105CA"/>
    <w:rsid w:val="00112414"/>
    <w:rsid w:val="00115B65"/>
    <w:rsid w:val="0012123A"/>
    <w:rsid w:val="00121C47"/>
    <w:rsid w:val="00123981"/>
    <w:rsid w:val="00123CFD"/>
    <w:rsid w:val="00124E0B"/>
    <w:rsid w:val="001252F7"/>
    <w:rsid w:val="00126DB9"/>
    <w:rsid w:val="00126E6B"/>
    <w:rsid w:val="0013014B"/>
    <w:rsid w:val="00130AEA"/>
    <w:rsid w:val="00130ED0"/>
    <w:rsid w:val="00132E4D"/>
    <w:rsid w:val="00137145"/>
    <w:rsid w:val="00137D0E"/>
    <w:rsid w:val="00145524"/>
    <w:rsid w:val="001465AB"/>
    <w:rsid w:val="00151DB7"/>
    <w:rsid w:val="00151FAA"/>
    <w:rsid w:val="0015230A"/>
    <w:rsid w:val="00153ED9"/>
    <w:rsid w:val="00154AFA"/>
    <w:rsid w:val="00161911"/>
    <w:rsid w:val="00162E19"/>
    <w:rsid w:val="0016396F"/>
    <w:rsid w:val="00170B12"/>
    <w:rsid w:val="00171E0F"/>
    <w:rsid w:val="00175BB2"/>
    <w:rsid w:val="0018094C"/>
    <w:rsid w:val="001841F4"/>
    <w:rsid w:val="001858A3"/>
    <w:rsid w:val="00187D81"/>
    <w:rsid w:val="001A2A9B"/>
    <w:rsid w:val="001A31E3"/>
    <w:rsid w:val="001B1109"/>
    <w:rsid w:val="001B357C"/>
    <w:rsid w:val="001B6F6D"/>
    <w:rsid w:val="001B706E"/>
    <w:rsid w:val="001C2A81"/>
    <w:rsid w:val="001C2E55"/>
    <w:rsid w:val="001C6101"/>
    <w:rsid w:val="001C6899"/>
    <w:rsid w:val="001C6EBC"/>
    <w:rsid w:val="001C7025"/>
    <w:rsid w:val="001C707E"/>
    <w:rsid w:val="001D3952"/>
    <w:rsid w:val="001D4494"/>
    <w:rsid w:val="001E0CDB"/>
    <w:rsid w:val="001E273E"/>
    <w:rsid w:val="001E3DE2"/>
    <w:rsid w:val="001E6892"/>
    <w:rsid w:val="001F062E"/>
    <w:rsid w:val="001F408D"/>
    <w:rsid w:val="001F40BF"/>
    <w:rsid w:val="001F4A2C"/>
    <w:rsid w:val="001F789C"/>
    <w:rsid w:val="0020192F"/>
    <w:rsid w:val="00204424"/>
    <w:rsid w:val="0020511C"/>
    <w:rsid w:val="00210191"/>
    <w:rsid w:val="00210D9E"/>
    <w:rsid w:val="00210E32"/>
    <w:rsid w:val="00211648"/>
    <w:rsid w:val="002123C2"/>
    <w:rsid w:val="00212DC2"/>
    <w:rsid w:val="00214437"/>
    <w:rsid w:val="0021619C"/>
    <w:rsid w:val="002166C5"/>
    <w:rsid w:val="00222292"/>
    <w:rsid w:val="00224087"/>
    <w:rsid w:val="00227741"/>
    <w:rsid w:val="002348E9"/>
    <w:rsid w:val="00240364"/>
    <w:rsid w:val="0024113A"/>
    <w:rsid w:val="00241790"/>
    <w:rsid w:val="002444D5"/>
    <w:rsid w:val="00245C38"/>
    <w:rsid w:val="00247CAE"/>
    <w:rsid w:val="002508B9"/>
    <w:rsid w:val="00251FF8"/>
    <w:rsid w:val="0025707B"/>
    <w:rsid w:val="00265008"/>
    <w:rsid w:val="0027272F"/>
    <w:rsid w:val="0027431A"/>
    <w:rsid w:val="00275097"/>
    <w:rsid w:val="00283238"/>
    <w:rsid w:val="002862A4"/>
    <w:rsid w:val="0028791E"/>
    <w:rsid w:val="00291014"/>
    <w:rsid w:val="002A39FD"/>
    <w:rsid w:val="002A5FCB"/>
    <w:rsid w:val="002A639B"/>
    <w:rsid w:val="002B20AD"/>
    <w:rsid w:val="002B4EFB"/>
    <w:rsid w:val="002B616C"/>
    <w:rsid w:val="002C05F5"/>
    <w:rsid w:val="002C1BA4"/>
    <w:rsid w:val="002C5C17"/>
    <w:rsid w:val="002D13B0"/>
    <w:rsid w:val="002D735B"/>
    <w:rsid w:val="002E508E"/>
    <w:rsid w:val="002E52C9"/>
    <w:rsid w:val="002E5553"/>
    <w:rsid w:val="002F612E"/>
    <w:rsid w:val="002F61EC"/>
    <w:rsid w:val="00304AA9"/>
    <w:rsid w:val="00310257"/>
    <w:rsid w:val="00310376"/>
    <w:rsid w:val="00313A47"/>
    <w:rsid w:val="00315978"/>
    <w:rsid w:val="0032231C"/>
    <w:rsid w:val="003224C4"/>
    <w:rsid w:val="0033162F"/>
    <w:rsid w:val="00340493"/>
    <w:rsid w:val="0034327F"/>
    <w:rsid w:val="00345905"/>
    <w:rsid w:val="003500C6"/>
    <w:rsid w:val="00354AC8"/>
    <w:rsid w:val="00354DB8"/>
    <w:rsid w:val="00355923"/>
    <w:rsid w:val="0035757D"/>
    <w:rsid w:val="00360B26"/>
    <w:rsid w:val="00363E5C"/>
    <w:rsid w:val="00373F52"/>
    <w:rsid w:val="003832DC"/>
    <w:rsid w:val="00385665"/>
    <w:rsid w:val="00386B97"/>
    <w:rsid w:val="0039156C"/>
    <w:rsid w:val="00392C7B"/>
    <w:rsid w:val="00394398"/>
    <w:rsid w:val="003948CB"/>
    <w:rsid w:val="00394981"/>
    <w:rsid w:val="00396C99"/>
    <w:rsid w:val="0039727A"/>
    <w:rsid w:val="003974F8"/>
    <w:rsid w:val="003A4F81"/>
    <w:rsid w:val="003B1F3C"/>
    <w:rsid w:val="003B3838"/>
    <w:rsid w:val="003B38A7"/>
    <w:rsid w:val="003B6EC5"/>
    <w:rsid w:val="003C0FD9"/>
    <w:rsid w:val="003C3E38"/>
    <w:rsid w:val="003C6336"/>
    <w:rsid w:val="003C65F1"/>
    <w:rsid w:val="003C7D49"/>
    <w:rsid w:val="003D3CA6"/>
    <w:rsid w:val="003E1FB5"/>
    <w:rsid w:val="003E202C"/>
    <w:rsid w:val="003E26C6"/>
    <w:rsid w:val="003E3C69"/>
    <w:rsid w:val="003E6CD1"/>
    <w:rsid w:val="003F0B8A"/>
    <w:rsid w:val="003F2602"/>
    <w:rsid w:val="003F33BB"/>
    <w:rsid w:val="003F75AE"/>
    <w:rsid w:val="0040096F"/>
    <w:rsid w:val="00401944"/>
    <w:rsid w:val="00404542"/>
    <w:rsid w:val="0041136C"/>
    <w:rsid w:val="0041270E"/>
    <w:rsid w:val="00413E01"/>
    <w:rsid w:val="004231DC"/>
    <w:rsid w:val="004237AF"/>
    <w:rsid w:val="00423938"/>
    <w:rsid w:val="0042685F"/>
    <w:rsid w:val="0043179D"/>
    <w:rsid w:val="00435BA1"/>
    <w:rsid w:val="004451A9"/>
    <w:rsid w:val="004465E8"/>
    <w:rsid w:val="00447152"/>
    <w:rsid w:val="00452E09"/>
    <w:rsid w:val="00454A5E"/>
    <w:rsid w:val="0046005A"/>
    <w:rsid w:val="00462CD1"/>
    <w:rsid w:val="004664D0"/>
    <w:rsid w:val="0046771C"/>
    <w:rsid w:val="004706E2"/>
    <w:rsid w:val="00471DAD"/>
    <w:rsid w:val="004744CD"/>
    <w:rsid w:val="00480F98"/>
    <w:rsid w:val="004811ED"/>
    <w:rsid w:val="0048180A"/>
    <w:rsid w:val="00483DF9"/>
    <w:rsid w:val="004840AE"/>
    <w:rsid w:val="0049134A"/>
    <w:rsid w:val="00492ECA"/>
    <w:rsid w:val="00493EDB"/>
    <w:rsid w:val="004946CA"/>
    <w:rsid w:val="00495D1B"/>
    <w:rsid w:val="00496114"/>
    <w:rsid w:val="004A648E"/>
    <w:rsid w:val="004B2789"/>
    <w:rsid w:val="004B3C67"/>
    <w:rsid w:val="004B615D"/>
    <w:rsid w:val="004C3AB4"/>
    <w:rsid w:val="004E2A27"/>
    <w:rsid w:val="004F012F"/>
    <w:rsid w:val="004F1B36"/>
    <w:rsid w:val="004F32E7"/>
    <w:rsid w:val="004F38ED"/>
    <w:rsid w:val="004F7602"/>
    <w:rsid w:val="005004D4"/>
    <w:rsid w:val="00500A91"/>
    <w:rsid w:val="00504F16"/>
    <w:rsid w:val="00505707"/>
    <w:rsid w:val="00505DFC"/>
    <w:rsid w:val="00507848"/>
    <w:rsid w:val="00514F5E"/>
    <w:rsid w:val="00522420"/>
    <w:rsid w:val="00523E9A"/>
    <w:rsid w:val="00524C63"/>
    <w:rsid w:val="00541F8D"/>
    <w:rsid w:val="0054280C"/>
    <w:rsid w:val="00544C10"/>
    <w:rsid w:val="005500A2"/>
    <w:rsid w:val="00550245"/>
    <w:rsid w:val="00551456"/>
    <w:rsid w:val="00553104"/>
    <w:rsid w:val="0055317F"/>
    <w:rsid w:val="005565CB"/>
    <w:rsid w:val="00560E90"/>
    <w:rsid w:val="005652B0"/>
    <w:rsid w:val="00565AE3"/>
    <w:rsid w:val="005700E4"/>
    <w:rsid w:val="0057123F"/>
    <w:rsid w:val="005731A9"/>
    <w:rsid w:val="0057440E"/>
    <w:rsid w:val="00574BE8"/>
    <w:rsid w:val="005755B0"/>
    <w:rsid w:val="00577B9F"/>
    <w:rsid w:val="005835B0"/>
    <w:rsid w:val="00590D83"/>
    <w:rsid w:val="005936C7"/>
    <w:rsid w:val="005A03D2"/>
    <w:rsid w:val="005A1DB7"/>
    <w:rsid w:val="005A4753"/>
    <w:rsid w:val="005B45E7"/>
    <w:rsid w:val="005C148B"/>
    <w:rsid w:val="005C15B7"/>
    <w:rsid w:val="005C1DEA"/>
    <w:rsid w:val="005C216A"/>
    <w:rsid w:val="005C606C"/>
    <w:rsid w:val="005C632C"/>
    <w:rsid w:val="005C645B"/>
    <w:rsid w:val="005D144D"/>
    <w:rsid w:val="005D19A3"/>
    <w:rsid w:val="005D2A0B"/>
    <w:rsid w:val="005D6F75"/>
    <w:rsid w:val="005E3A00"/>
    <w:rsid w:val="005E453D"/>
    <w:rsid w:val="005E791B"/>
    <w:rsid w:val="005F31D4"/>
    <w:rsid w:val="005F7E38"/>
    <w:rsid w:val="00602DD8"/>
    <w:rsid w:val="006048E3"/>
    <w:rsid w:val="0061158A"/>
    <w:rsid w:val="006124C0"/>
    <w:rsid w:val="006127F1"/>
    <w:rsid w:val="00613D18"/>
    <w:rsid w:val="00625041"/>
    <w:rsid w:val="00626C48"/>
    <w:rsid w:val="00642F85"/>
    <w:rsid w:val="00645A7A"/>
    <w:rsid w:val="00651362"/>
    <w:rsid w:val="0065257D"/>
    <w:rsid w:val="00652DDC"/>
    <w:rsid w:val="0065414F"/>
    <w:rsid w:val="0065505F"/>
    <w:rsid w:val="006619D3"/>
    <w:rsid w:val="00662945"/>
    <w:rsid w:val="00663225"/>
    <w:rsid w:val="00663A28"/>
    <w:rsid w:val="006652C8"/>
    <w:rsid w:val="006653C4"/>
    <w:rsid w:val="0067206D"/>
    <w:rsid w:val="0067251C"/>
    <w:rsid w:val="00676CB7"/>
    <w:rsid w:val="006836F3"/>
    <w:rsid w:val="00683D04"/>
    <w:rsid w:val="00684747"/>
    <w:rsid w:val="006924BC"/>
    <w:rsid w:val="00693A33"/>
    <w:rsid w:val="00694BBC"/>
    <w:rsid w:val="006955F0"/>
    <w:rsid w:val="00695F7C"/>
    <w:rsid w:val="006A0AAD"/>
    <w:rsid w:val="006A4DCB"/>
    <w:rsid w:val="006A620B"/>
    <w:rsid w:val="006B3F1F"/>
    <w:rsid w:val="006B6691"/>
    <w:rsid w:val="006B6CC7"/>
    <w:rsid w:val="006B71A3"/>
    <w:rsid w:val="006B7DAD"/>
    <w:rsid w:val="006C2A7B"/>
    <w:rsid w:val="006D0BFB"/>
    <w:rsid w:val="006D297A"/>
    <w:rsid w:val="006D30CB"/>
    <w:rsid w:val="006E06A5"/>
    <w:rsid w:val="006E1C9E"/>
    <w:rsid w:val="006E3F11"/>
    <w:rsid w:val="006E401D"/>
    <w:rsid w:val="006E482D"/>
    <w:rsid w:val="006E5C1A"/>
    <w:rsid w:val="006E68CD"/>
    <w:rsid w:val="006E6BF5"/>
    <w:rsid w:val="006F332A"/>
    <w:rsid w:val="006F3E84"/>
    <w:rsid w:val="006F47E0"/>
    <w:rsid w:val="007010C2"/>
    <w:rsid w:val="007031CC"/>
    <w:rsid w:val="007078B9"/>
    <w:rsid w:val="0071091D"/>
    <w:rsid w:val="00721CA6"/>
    <w:rsid w:val="007263BD"/>
    <w:rsid w:val="00727372"/>
    <w:rsid w:val="00730D18"/>
    <w:rsid w:val="0073133D"/>
    <w:rsid w:val="00732D50"/>
    <w:rsid w:val="00734875"/>
    <w:rsid w:val="00735347"/>
    <w:rsid w:val="007357AD"/>
    <w:rsid w:val="0073743D"/>
    <w:rsid w:val="007445BF"/>
    <w:rsid w:val="00747153"/>
    <w:rsid w:val="00752B1C"/>
    <w:rsid w:val="0075690A"/>
    <w:rsid w:val="0076064A"/>
    <w:rsid w:val="0076157F"/>
    <w:rsid w:val="007624E7"/>
    <w:rsid w:val="00762D74"/>
    <w:rsid w:val="00763CC3"/>
    <w:rsid w:val="007642C0"/>
    <w:rsid w:val="00766C00"/>
    <w:rsid w:val="0076730B"/>
    <w:rsid w:val="00770435"/>
    <w:rsid w:val="00770494"/>
    <w:rsid w:val="00770E5E"/>
    <w:rsid w:val="0077229E"/>
    <w:rsid w:val="007724E1"/>
    <w:rsid w:val="0077329F"/>
    <w:rsid w:val="00774A25"/>
    <w:rsid w:val="00781BBE"/>
    <w:rsid w:val="00781D16"/>
    <w:rsid w:val="00782CDF"/>
    <w:rsid w:val="00784B29"/>
    <w:rsid w:val="00792C19"/>
    <w:rsid w:val="00793994"/>
    <w:rsid w:val="00793E65"/>
    <w:rsid w:val="0079745F"/>
    <w:rsid w:val="007B1B9A"/>
    <w:rsid w:val="007B49AE"/>
    <w:rsid w:val="007B52F6"/>
    <w:rsid w:val="007B57CF"/>
    <w:rsid w:val="007B7844"/>
    <w:rsid w:val="007C0353"/>
    <w:rsid w:val="007C3E80"/>
    <w:rsid w:val="007C46C1"/>
    <w:rsid w:val="007C4B29"/>
    <w:rsid w:val="007C59A3"/>
    <w:rsid w:val="007C6D42"/>
    <w:rsid w:val="007C7792"/>
    <w:rsid w:val="007C7E48"/>
    <w:rsid w:val="007D1BD5"/>
    <w:rsid w:val="007E174B"/>
    <w:rsid w:val="007E4D87"/>
    <w:rsid w:val="007E7B6F"/>
    <w:rsid w:val="007F1D25"/>
    <w:rsid w:val="007F61EF"/>
    <w:rsid w:val="0080154B"/>
    <w:rsid w:val="00805C6A"/>
    <w:rsid w:val="00811495"/>
    <w:rsid w:val="008134A2"/>
    <w:rsid w:val="00820FA6"/>
    <w:rsid w:val="00822BA3"/>
    <w:rsid w:val="008326C5"/>
    <w:rsid w:val="0083591C"/>
    <w:rsid w:val="008367F1"/>
    <w:rsid w:val="00852420"/>
    <w:rsid w:val="00855456"/>
    <w:rsid w:val="008639E0"/>
    <w:rsid w:val="00864BF7"/>
    <w:rsid w:val="00875579"/>
    <w:rsid w:val="008755CB"/>
    <w:rsid w:val="00883EE4"/>
    <w:rsid w:val="00885BAA"/>
    <w:rsid w:val="00890771"/>
    <w:rsid w:val="0089094E"/>
    <w:rsid w:val="008973BC"/>
    <w:rsid w:val="008A34C4"/>
    <w:rsid w:val="008A44B2"/>
    <w:rsid w:val="008A53EB"/>
    <w:rsid w:val="008B2492"/>
    <w:rsid w:val="008B4E22"/>
    <w:rsid w:val="008B540A"/>
    <w:rsid w:val="008C2286"/>
    <w:rsid w:val="008C3181"/>
    <w:rsid w:val="008C3B64"/>
    <w:rsid w:val="008C44F4"/>
    <w:rsid w:val="008C6AA6"/>
    <w:rsid w:val="008D256D"/>
    <w:rsid w:val="008F1827"/>
    <w:rsid w:val="008F36BE"/>
    <w:rsid w:val="008F5DC3"/>
    <w:rsid w:val="008F7478"/>
    <w:rsid w:val="00900F46"/>
    <w:rsid w:val="0090145C"/>
    <w:rsid w:val="00901A90"/>
    <w:rsid w:val="0090587A"/>
    <w:rsid w:val="00907AD0"/>
    <w:rsid w:val="009129BF"/>
    <w:rsid w:val="00916D21"/>
    <w:rsid w:val="009170ED"/>
    <w:rsid w:val="00920B41"/>
    <w:rsid w:val="00923227"/>
    <w:rsid w:val="00923DB9"/>
    <w:rsid w:val="00925A21"/>
    <w:rsid w:val="00931B68"/>
    <w:rsid w:val="009365A6"/>
    <w:rsid w:val="009378AB"/>
    <w:rsid w:val="00937F84"/>
    <w:rsid w:val="00947ED0"/>
    <w:rsid w:val="00954859"/>
    <w:rsid w:val="009573D4"/>
    <w:rsid w:val="00957CD7"/>
    <w:rsid w:val="009619B6"/>
    <w:rsid w:val="009620F6"/>
    <w:rsid w:val="0096305D"/>
    <w:rsid w:val="0097010A"/>
    <w:rsid w:val="00973864"/>
    <w:rsid w:val="00974DB4"/>
    <w:rsid w:val="00975A74"/>
    <w:rsid w:val="009772FF"/>
    <w:rsid w:val="009818C9"/>
    <w:rsid w:val="009832A0"/>
    <w:rsid w:val="009863CF"/>
    <w:rsid w:val="00987465"/>
    <w:rsid w:val="009907D7"/>
    <w:rsid w:val="009928BD"/>
    <w:rsid w:val="00992D8D"/>
    <w:rsid w:val="00993656"/>
    <w:rsid w:val="0099461C"/>
    <w:rsid w:val="00994A27"/>
    <w:rsid w:val="009A287B"/>
    <w:rsid w:val="009A3CDE"/>
    <w:rsid w:val="009A629D"/>
    <w:rsid w:val="009A62ED"/>
    <w:rsid w:val="009B1E08"/>
    <w:rsid w:val="009B3330"/>
    <w:rsid w:val="009B3551"/>
    <w:rsid w:val="009B4A5F"/>
    <w:rsid w:val="009B4D88"/>
    <w:rsid w:val="009D0E6F"/>
    <w:rsid w:val="009D2ACA"/>
    <w:rsid w:val="009D3530"/>
    <w:rsid w:val="009D4463"/>
    <w:rsid w:val="009E3B95"/>
    <w:rsid w:val="009E733B"/>
    <w:rsid w:val="009F1A83"/>
    <w:rsid w:val="00A027F2"/>
    <w:rsid w:val="00A04953"/>
    <w:rsid w:val="00A0787E"/>
    <w:rsid w:val="00A07C8E"/>
    <w:rsid w:val="00A10C7E"/>
    <w:rsid w:val="00A11613"/>
    <w:rsid w:val="00A1173C"/>
    <w:rsid w:val="00A15E4D"/>
    <w:rsid w:val="00A21F78"/>
    <w:rsid w:val="00A22429"/>
    <w:rsid w:val="00A22490"/>
    <w:rsid w:val="00A25F46"/>
    <w:rsid w:val="00A25FD7"/>
    <w:rsid w:val="00A27845"/>
    <w:rsid w:val="00A31A88"/>
    <w:rsid w:val="00A33071"/>
    <w:rsid w:val="00A33AA6"/>
    <w:rsid w:val="00A37587"/>
    <w:rsid w:val="00A44183"/>
    <w:rsid w:val="00A44199"/>
    <w:rsid w:val="00A441A6"/>
    <w:rsid w:val="00A557BB"/>
    <w:rsid w:val="00A57691"/>
    <w:rsid w:val="00A57EF0"/>
    <w:rsid w:val="00A62A70"/>
    <w:rsid w:val="00A631A3"/>
    <w:rsid w:val="00A6678D"/>
    <w:rsid w:val="00A72381"/>
    <w:rsid w:val="00A72758"/>
    <w:rsid w:val="00A729A3"/>
    <w:rsid w:val="00A74021"/>
    <w:rsid w:val="00A804C1"/>
    <w:rsid w:val="00A8130F"/>
    <w:rsid w:val="00A8132E"/>
    <w:rsid w:val="00A82659"/>
    <w:rsid w:val="00A82C9E"/>
    <w:rsid w:val="00A87A35"/>
    <w:rsid w:val="00A959B4"/>
    <w:rsid w:val="00AA5ACC"/>
    <w:rsid w:val="00AA7718"/>
    <w:rsid w:val="00AB2053"/>
    <w:rsid w:val="00AB2711"/>
    <w:rsid w:val="00AB5196"/>
    <w:rsid w:val="00AB5779"/>
    <w:rsid w:val="00AC3090"/>
    <w:rsid w:val="00AC7B51"/>
    <w:rsid w:val="00AE01A5"/>
    <w:rsid w:val="00AE12AE"/>
    <w:rsid w:val="00AE59FD"/>
    <w:rsid w:val="00AE5CA4"/>
    <w:rsid w:val="00AE6212"/>
    <w:rsid w:val="00AE6A12"/>
    <w:rsid w:val="00AF481C"/>
    <w:rsid w:val="00AF48A7"/>
    <w:rsid w:val="00B01BBA"/>
    <w:rsid w:val="00B127B2"/>
    <w:rsid w:val="00B134B8"/>
    <w:rsid w:val="00B136EE"/>
    <w:rsid w:val="00B144EC"/>
    <w:rsid w:val="00B20419"/>
    <w:rsid w:val="00B2378D"/>
    <w:rsid w:val="00B25D26"/>
    <w:rsid w:val="00B26FEF"/>
    <w:rsid w:val="00B3765B"/>
    <w:rsid w:val="00B440D6"/>
    <w:rsid w:val="00B45E66"/>
    <w:rsid w:val="00B545C0"/>
    <w:rsid w:val="00B5599E"/>
    <w:rsid w:val="00B5760C"/>
    <w:rsid w:val="00B63D2A"/>
    <w:rsid w:val="00B65096"/>
    <w:rsid w:val="00B65357"/>
    <w:rsid w:val="00B72E6B"/>
    <w:rsid w:val="00B7565E"/>
    <w:rsid w:val="00B8076B"/>
    <w:rsid w:val="00B858A7"/>
    <w:rsid w:val="00B85BC2"/>
    <w:rsid w:val="00B91BCD"/>
    <w:rsid w:val="00B92772"/>
    <w:rsid w:val="00B96450"/>
    <w:rsid w:val="00BA1C66"/>
    <w:rsid w:val="00BA291D"/>
    <w:rsid w:val="00BA365D"/>
    <w:rsid w:val="00BA743D"/>
    <w:rsid w:val="00BB162B"/>
    <w:rsid w:val="00BB557C"/>
    <w:rsid w:val="00BB66EB"/>
    <w:rsid w:val="00BB67F2"/>
    <w:rsid w:val="00BB7220"/>
    <w:rsid w:val="00BB73BA"/>
    <w:rsid w:val="00BD2529"/>
    <w:rsid w:val="00BE17C6"/>
    <w:rsid w:val="00BE3AD4"/>
    <w:rsid w:val="00BE4749"/>
    <w:rsid w:val="00BE54FE"/>
    <w:rsid w:val="00BF0F54"/>
    <w:rsid w:val="00C04C99"/>
    <w:rsid w:val="00C06485"/>
    <w:rsid w:val="00C11050"/>
    <w:rsid w:val="00C12A41"/>
    <w:rsid w:val="00C16567"/>
    <w:rsid w:val="00C20A4A"/>
    <w:rsid w:val="00C230D6"/>
    <w:rsid w:val="00C23F93"/>
    <w:rsid w:val="00C248E2"/>
    <w:rsid w:val="00C3249D"/>
    <w:rsid w:val="00C33964"/>
    <w:rsid w:val="00C365BF"/>
    <w:rsid w:val="00C41E38"/>
    <w:rsid w:val="00C437D9"/>
    <w:rsid w:val="00C4393C"/>
    <w:rsid w:val="00C46D0E"/>
    <w:rsid w:val="00C5171B"/>
    <w:rsid w:val="00C629A0"/>
    <w:rsid w:val="00C62B9F"/>
    <w:rsid w:val="00C64B50"/>
    <w:rsid w:val="00C668FF"/>
    <w:rsid w:val="00C70216"/>
    <w:rsid w:val="00C73117"/>
    <w:rsid w:val="00C852D4"/>
    <w:rsid w:val="00C90CF9"/>
    <w:rsid w:val="00C94286"/>
    <w:rsid w:val="00C94F96"/>
    <w:rsid w:val="00C96FE0"/>
    <w:rsid w:val="00CA0C88"/>
    <w:rsid w:val="00CA2C43"/>
    <w:rsid w:val="00CA5766"/>
    <w:rsid w:val="00CB0AF3"/>
    <w:rsid w:val="00CB5807"/>
    <w:rsid w:val="00CC3733"/>
    <w:rsid w:val="00CC61FD"/>
    <w:rsid w:val="00CC6E8D"/>
    <w:rsid w:val="00CD167A"/>
    <w:rsid w:val="00CD2692"/>
    <w:rsid w:val="00CD3C6F"/>
    <w:rsid w:val="00CD6322"/>
    <w:rsid w:val="00CE0B4C"/>
    <w:rsid w:val="00CE2A2B"/>
    <w:rsid w:val="00CF0DB3"/>
    <w:rsid w:val="00CF22EC"/>
    <w:rsid w:val="00CF6CDC"/>
    <w:rsid w:val="00D012C9"/>
    <w:rsid w:val="00D01F43"/>
    <w:rsid w:val="00D0741E"/>
    <w:rsid w:val="00D078EE"/>
    <w:rsid w:val="00D10462"/>
    <w:rsid w:val="00D1047A"/>
    <w:rsid w:val="00D1216E"/>
    <w:rsid w:val="00D12810"/>
    <w:rsid w:val="00D1395C"/>
    <w:rsid w:val="00D155A0"/>
    <w:rsid w:val="00D170CB"/>
    <w:rsid w:val="00D21D2B"/>
    <w:rsid w:val="00D22A4E"/>
    <w:rsid w:val="00D23CE2"/>
    <w:rsid w:val="00D25927"/>
    <w:rsid w:val="00D2663C"/>
    <w:rsid w:val="00D30B70"/>
    <w:rsid w:val="00D31826"/>
    <w:rsid w:val="00D31ED5"/>
    <w:rsid w:val="00D33086"/>
    <w:rsid w:val="00D410AA"/>
    <w:rsid w:val="00D4202E"/>
    <w:rsid w:val="00D43B4C"/>
    <w:rsid w:val="00D43CCB"/>
    <w:rsid w:val="00D50F7A"/>
    <w:rsid w:val="00D57957"/>
    <w:rsid w:val="00D60FA7"/>
    <w:rsid w:val="00D62B5F"/>
    <w:rsid w:val="00D63BF9"/>
    <w:rsid w:val="00D707E4"/>
    <w:rsid w:val="00D72891"/>
    <w:rsid w:val="00D75B76"/>
    <w:rsid w:val="00D80B6E"/>
    <w:rsid w:val="00D81834"/>
    <w:rsid w:val="00D84763"/>
    <w:rsid w:val="00D90407"/>
    <w:rsid w:val="00D95837"/>
    <w:rsid w:val="00D96774"/>
    <w:rsid w:val="00DA038B"/>
    <w:rsid w:val="00DA112A"/>
    <w:rsid w:val="00DA4C10"/>
    <w:rsid w:val="00DB5CCD"/>
    <w:rsid w:val="00DB7BA8"/>
    <w:rsid w:val="00DB7BAB"/>
    <w:rsid w:val="00DD26CA"/>
    <w:rsid w:val="00DD549A"/>
    <w:rsid w:val="00DD57E8"/>
    <w:rsid w:val="00DE1746"/>
    <w:rsid w:val="00DE2145"/>
    <w:rsid w:val="00DE3055"/>
    <w:rsid w:val="00DE5BD7"/>
    <w:rsid w:val="00E06A91"/>
    <w:rsid w:val="00E132E5"/>
    <w:rsid w:val="00E15FF1"/>
    <w:rsid w:val="00E1609C"/>
    <w:rsid w:val="00E16D8D"/>
    <w:rsid w:val="00E1722C"/>
    <w:rsid w:val="00E21718"/>
    <w:rsid w:val="00E23462"/>
    <w:rsid w:val="00E246F5"/>
    <w:rsid w:val="00E26C76"/>
    <w:rsid w:val="00E309BC"/>
    <w:rsid w:val="00E312B8"/>
    <w:rsid w:val="00E3232C"/>
    <w:rsid w:val="00E32612"/>
    <w:rsid w:val="00E326F5"/>
    <w:rsid w:val="00E35A4C"/>
    <w:rsid w:val="00E36ADE"/>
    <w:rsid w:val="00E433FC"/>
    <w:rsid w:val="00E4529E"/>
    <w:rsid w:val="00E478F7"/>
    <w:rsid w:val="00E51D2E"/>
    <w:rsid w:val="00E55E81"/>
    <w:rsid w:val="00E64DDD"/>
    <w:rsid w:val="00E65645"/>
    <w:rsid w:val="00E65B32"/>
    <w:rsid w:val="00E66CCF"/>
    <w:rsid w:val="00E74530"/>
    <w:rsid w:val="00E74D2F"/>
    <w:rsid w:val="00E77402"/>
    <w:rsid w:val="00E833F8"/>
    <w:rsid w:val="00E84E2E"/>
    <w:rsid w:val="00E84ECF"/>
    <w:rsid w:val="00E86613"/>
    <w:rsid w:val="00E91B3B"/>
    <w:rsid w:val="00E97D9D"/>
    <w:rsid w:val="00EA2FD2"/>
    <w:rsid w:val="00EB3CF4"/>
    <w:rsid w:val="00EC54AB"/>
    <w:rsid w:val="00EC5C65"/>
    <w:rsid w:val="00EC78D6"/>
    <w:rsid w:val="00ED5D05"/>
    <w:rsid w:val="00EF1F8C"/>
    <w:rsid w:val="00EF29BC"/>
    <w:rsid w:val="00EF5110"/>
    <w:rsid w:val="00EF53FE"/>
    <w:rsid w:val="00F01986"/>
    <w:rsid w:val="00F035D9"/>
    <w:rsid w:val="00F07FEB"/>
    <w:rsid w:val="00F10910"/>
    <w:rsid w:val="00F148EA"/>
    <w:rsid w:val="00F21D7D"/>
    <w:rsid w:val="00F24E02"/>
    <w:rsid w:val="00F27429"/>
    <w:rsid w:val="00F305C2"/>
    <w:rsid w:val="00F30D34"/>
    <w:rsid w:val="00F311C1"/>
    <w:rsid w:val="00F31C0D"/>
    <w:rsid w:val="00F326EC"/>
    <w:rsid w:val="00F37248"/>
    <w:rsid w:val="00F41AF6"/>
    <w:rsid w:val="00F42D9A"/>
    <w:rsid w:val="00F44373"/>
    <w:rsid w:val="00F56305"/>
    <w:rsid w:val="00F5789E"/>
    <w:rsid w:val="00F6692F"/>
    <w:rsid w:val="00F669A5"/>
    <w:rsid w:val="00F66E30"/>
    <w:rsid w:val="00F706D9"/>
    <w:rsid w:val="00F70E14"/>
    <w:rsid w:val="00F71803"/>
    <w:rsid w:val="00F755B9"/>
    <w:rsid w:val="00F80FAF"/>
    <w:rsid w:val="00F8526B"/>
    <w:rsid w:val="00F86BBA"/>
    <w:rsid w:val="00F8752A"/>
    <w:rsid w:val="00F90344"/>
    <w:rsid w:val="00F90E70"/>
    <w:rsid w:val="00F95BCF"/>
    <w:rsid w:val="00FA2CDC"/>
    <w:rsid w:val="00FA30CD"/>
    <w:rsid w:val="00FA519E"/>
    <w:rsid w:val="00FA5ED1"/>
    <w:rsid w:val="00FA7642"/>
    <w:rsid w:val="00FB1B88"/>
    <w:rsid w:val="00FB3C45"/>
    <w:rsid w:val="00FB3D89"/>
    <w:rsid w:val="00FB6E2A"/>
    <w:rsid w:val="00FC02AF"/>
    <w:rsid w:val="00FC5A94"/>
    <w:rsid w:val="00FC5B6A"/>
    <w:rsid w:val="00FC63BB"/>
    <w:rsid w:val="00FC6984"/>
    <w:rsid w:val="00FD3E2C"/>
    <w:rsid w:val="00FF0E7D"/>
    <w:rsid w:val="00FF2DD4"/>
    <w:rsid w:val="00FF3354"/>
    <w:rsid w:val="00FF3A0F"/>
    <w:rsid w:val="00FF4CFD"/>
    <w:rsid w:val="00FF6351"/>
    <w:rsid w:val="00FF6912"/>
    <w:rsid w:val="00FF7063"/>
    <w:rsid w:val="00FF7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72"/>
    <w:qFormat/>
    <w:rsid w:val="00C90CF9"/>
    <w:pPr>
      <w:ind w:left="720"/>
      <w:contextualSpacing/>
    </w:pPr>
  </w:style>
  <w:style w:type="table" w:styleId="TableGrid">
    <w:name w:val="Table Grid"/>
    <w:basedOn w:val="TableNormal"/>
    <w:uiPriority w:val="59"/>
    <w:rsid w:val="002B6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4087"/>
    <w:rPr>
      <w:i/>
      <w:iCs/>
    </w:rPr>
  </w:style>
  <w:style w:type="paragraph" w:customStyle="1" w:styleId="TableContent">
    <w:name w:val="Table Content"/>
    <w:basedOn w:val="Normal"/>
    <w:link w:val="TableContentChar"/>
    <w:qFormat/>
    <w:rsid w:val="005C606C"/>
    <w:pPr>
      <w:spacing w:after="100" w:afterAutospacing="1"/>
      <w:jc w:val="left"/>
    </w:pPr>
    <w:rPr>
      <w:sz w:val="18"/>
    </w:rPr>
  </w:style>
  <w:style w:type="character" w:customStyle="1" w:styleId="TableContentChar">
    <w:name w:val="Table Content Char"/>
    <w:basedOn w:val="DefaultParagraphFont"/>
    <w:link w:val="TableContent"/>
    <w:rsid w:val="005C606C"/>
    <w:rPr>
      <w:rFonts w:ascii="Times New Roman" w:eastAsia="Times New Roman" w:hAnsi="Times New Roman"/>
      <w:sz w:val="18"/>
      <w:lang w:val="en-US" w:eastAsia="en-US"/>
    </w:rPr>
  </w:style>
  <w:style w:type="paragraph" w:styleId="Revision">
    <w:name w:val="Revision"/>
    <w:hidden/>
    <w:uiPriority w:val="71"/>
    <w:rsid w:val="00483DF9"/>
    <w:rPr>
      <w:rFonts w:ascii="Times New Roman" w:eastAsia="Times New Roman" w:hAnsi="Times New Roman"/>
      <w:lang w:val="en-US" w:eastAsia="en-US"/>
    </w:rPr>
  </w:style>
  <w:style w:type="character" w:customStyle="1" w:styleId="FooterChar">
    <w:name w:val="Footer Char"/>
    <w:basedOn w:val="DefaultParagraphFont"/>
    <w:link w:val="Footer"/>
    <w:uiPriority w:val="99"/>
    <w:rsid w:val="00E84ECF"/>
    <w:rPr>
      <w:rFonts w:ascii="Times New Roman" w:eastAsia="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72"/>
    <w:qFormat/>
    <w:rsid w:val="00C90CF9"/>
    <w:pPr>
      <w:ind w:left="720"/>
      <w:contextualSpacing/>
    </w:pPr>
  </w:style>
  <w:style w:type="table" w:styleId="TableGrid">
    <w:name w:val="Table Grid"/>
    <w:basedOn w:val="TableNormal"/>
    <w:uiPriority w:val="59"/>
    <w:rsid w:val="002B61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4087"/>
    <w:rPr>
      <w:i/>
      <w:iCs/>
    </w:rPr>
  </w:style>
  <w:style w:type="paragraph" w:customStyle="1" w:styleId="TableContent">
    <w:name w:val="Table Content"/>
    <w:basedOn w:val="Normal"/>
    <w:link w:val="TableContentChar"/>
    <w:qFormat/>
    <w:rsid w:val="005C606C"/>
    <w:pPr>
      <w:spacing w:after="100" w:afterAutospacing="1"/>
      <w:jc w:val="left"/>
    </w:pPr>
    <w:rPr>
      <w:sz w:val="18"/>
    </w:rPr>
  </w:style>
  <w:style w:type="character" w:customStyle="1" w:styleId="TableContentChar">
    <w:name w:val="Table Content Char"/>
    <w:basedOn w:val="DefaultParagraphFont"/>
    <w:link w:val="TableContent"/>
    <w:rsid w:val="005C606C"/>
    <w:rPr>
      <w:rFonts w:ascii="Times New Roman" w:eastAsia="Times New Roman" w:hAnsi="Times New Roman"/>
      <w:sz w:val="18"/>
      <w:lang w:val="en-US" w:eastAsia="en-US"/>
    </w:rPr>
  </w:style>
  <w:style w:type="paragraph" w:styleId="Revision">
    <w:name w:val="Revision"/>
    <w:hidden/>
    <w:uiPriority w:val="71"/>
    <w:rsid w:val="00483DF9"/>
    <w:rPr>
      <w:rFonts w:ascii="Times New Roman" w:eastAsia="Times New Roman" w:hAnsi="Times New Roman"/>
      <w:lang w:val="en-US" w:eastAsia="en-US"/>
    </w:rPr>
  </w:style>
  <w:style w:type="character" w:customStyle="1" w:styleId="FooterChar">
    <w:name w:val="Footer Char"/>
    <w:basedOn w:val="DefaultParagraphFont"/>
    <w:link w:val="Footer"/>
    <w:uiPriority w:val="99"/>
    <w:rsid w:val="00E84ECF"/>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431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926382242">
      <w:bodyDiv w:val="1"/>
      <w:marLeft w:val="0"/>
      <w:marRight w:val="0"/>
      <w:marTop w:val="0"/>
      <w:marBottom w:val="0"/>
      <w:divBdr>
        <w:top w:val="none" w:sz="0" w:space="0" w:color="auto"/>
        <w:left w:val="none" w:sz="0" w:space="0" w:color="auto"/>
        <w:bottom w:val="none" w:sz="0" w:space="0" w:color="auto"/>
        <w:right w:val="none" w:sz="0" w:space="0" w:color="auto"/>
      </w:divBdr>
    </w:div>
    <w:div w:id="930162579">
      <w:bodyDiv w:val="1"/>
      <w:marLeft w:val="0"/>
      <w:marRight w:val="0"/>
      <w:marTop w:val="0"/>
      <w:marBottom w:val="0"/>
      <w:divBdr>
        <w:top w:val="none" w:sz="0" w:space="0" w:color="auto"/>
        <w:left w:val="none" w:sz="0" w:space="0" w:color="auto"/>
        <w:bottom w:val="none" w:sz="0" w:space="0" w:color="auto"/>
        <w:right w:val="none" w:sz="0" w:space="0" w:color="auto"/>
      </w:divBdr>
    </w:div>
    <w:div w:id="1598631252">
      <w:bodyDiv w:val="1"/>
      <w:marLeft w:val="0"/>
      <w:marRight w:val="0"/>
      <w:marTop w:val="0"/>
      <w:marBottom w:val="0"/>
      <w:divBdr>
        <w:top w:val="none" w:sz="0" w:space="0" w:color="auto"/>
        <w:left w:val="none" w:sz="0" w:space="0" w:color="auto"/>
        <w:bottom w:val="none" w:sz="0" w:space="0" w:color="auto"/>
        <w:right w:val="none" w:sz="0" w:space="0" w:color="auto"/>
      </w:divBdr>
    </w:div>
    <w:div w:id="1628504582">
      <w:bodyDiv w:val="1"/>
      <w:marLeft w:val="0"/>
      <w:marRight w:val="0"/>
      <w:marTop w:val="0"/>
      <w:marBottom w:val="0"/>
      <w:divBdr>
        <w:top w:val="none" w:sz="0" w:space="0" w:color="auto"/>
        <w:left w:val="none" w:sz="0" w:space="0" w:color="auto"/>
        <w:bottom w:val="none" w:sz="0" w:space="0" w:color="auto"/>
        <w:right w:val="none" w:sz="0" w:space="0" w:color="auto"/>
      </w:divBdr>
      <w:divsChild>
        <w:div w:id="1500924876">
          <w:marLeft w:val="0"/>
          <w:marRight w:val="0"/>
          <w:marTop w:val="0"/>
          <w:marBottom w:val="0"/>
          <w:divBdr>
            <w:top w:val="none" w:sz="0" w:space="0" w:color="auto"/>
            <w:left w:val="none" w:sz="0" w:space="0" w:color="auto"/>
            <w:bottom w:val="none" w:sz="0" w:space="0" w:color="auto"/>
            <w:right w:val="none" w:sz="0" w:space="0" w:color="auto"/>
          </w:divBdr>
          <w:divsChild>
            <w:div w:id="1014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270">
      <w:bodyDiv w:val="1"/>
      <w:marLeft w:val="0"/>
      <w:marRight w:val="0"/>
      <w:marTop w:val="0"/>
      <w:marBottom w:val="0"/>
      <w:divBdr>
        <w:top w:val="none" w:sz="0" w:space="0" w:color="auto"/>
        <w:left w:val="none" w:sz="0" w:space="0" w:color="auto"/>
        <w:bottom w:val="none" w:sz="0" w:space="0" w:color="auto"/>
        <w:right w:val="none" w:sz="0" w:space="0" w:color="auto"/>
      </w:divBdr>
    </w:div>
    <w:div w:id="1938514377">
      <w:bodyDiv w:val="1"/>
      <w:marLeft w:val="0"/>
      <w:marRight w:val="0"/>
      <w:marTop w:val="0"/>
      <w:marBottom w:val="0"/>
      <w:divBdr>
        <w:top w:val="none" w:sz="0" w:space="0" w:color="auto"/>
        <w:left w:val="none" w:sz="0" w:space="0" w:color="auto"/>
        <w:bottom w:val="none" w:sz="0" w:space="0" w:color="auto"/>
        <w:right w:val="none" w:sz="0" w:space="0" w:color="auto"/>
      </w:divBdr>
    </w:div>
    <w:div w:id="208525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smarena.com/lenovo_s800-4862.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smarena.com/sony_ericsson_%20xperia_pureness-3015.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33B49-41AF-4582-837C-E0F10110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896</Words>
  <Characters>5111</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5996</CharactersWithSpaces>
  <SharedDoc>false</SharedDoc>
  <HLinks>
    <vt:vector size="6" baseType="variant">
      <vt:variant>
        <vt:i4>1507412</vt:i4>
      </vt:variant>
      <vt:variant>
        <vt:i4>18</vt:i4>
      </vt:variant>
      <vt:variant>
        <vt:i4>0</vt:i4>
      </vt:variant>
      <vt:variant>
        <vt:i4>5</vt:i4>
      </vt:variant>
      <vt:variant>
        <vt:lpwstr>http://techcrunch.com/2011/12/20/video-japan-vending-machine-2-0/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pourang</cp:lastModifiedBy>
  <cp:revision>7</cp:revision>
  <cp:lastPrinted>2013-07-12T21:18:00Z</cp:lastPrinted>
  <dcterms:created xsi:type="dcterms:W3CDTF">2013-07-17T14:36:00Z</dcterms:created>
  <dcterms:modified xsi:type="dcterms:W3CDTF">2013-07-17T18:21:00Z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